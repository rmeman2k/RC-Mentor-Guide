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37587" w:rsidR="00866FC4" w:rsidRDefault="00866FC4" w14:paraId="58B112CB" w14:textId="2A957722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>Mentor</w:t>
      </w:r>
      <w:r w:rsidR="005329DD">
        <w:rPr>
          <w:b/>
          <w:bCs/>
          <w:sz w:val="32"/>
          <w:szCs w:val="32"/>
        </w:rPr>
        <w:t>ing Procedure</w:t>
      </w:r>
    </w:p>
    <w:p w:rsidR="00866FC4" w:rsidRDefault="00866FC4" w14:paraId="1C2ADF3F" w14:textId="77777777">
      <w:pPr>
        <w:rPr>
          <w:b/>
          <w:bCs/>
          <w:sz w:val="32"/>
          <w:szCs w:val="32"/>
        </w:rPr>
      </w:pPr>
    </w:p>
    <w:p w:rsidR="005E11E3" w:rsidRDefault="005A53EB" w14:paraId="33C34423" w14:textId="777777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  <w:r w:rsidR="001833F1">
        <w:rPr>
          <w:b/>
          <w:bCs/>
          <w:sz w:val="24"/>
          <w:szCs w:val="24"/>
        </w:rPr>
        <w:t>:</w:t>
      </w:r>
    </w:p>
    <w:p w:rsidR="005A53EB" w:rsidP="00A933EE" w:rsidRDefault="005A53EB" w14:paraId="6519BACB" w14:textId="746128A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To provide </w:t>
      </w:r>
      <w:r w:rsidR="00FB6882">
        <w:rPr>
          <w:b/>
          <w:bCs/>
          <w:sz w:val="24"/>
          <w:szCs w:val="24"/>
        </w:rPr>
        <w:t xml:space="preserve">all new duty officers with </w:t>
      </w:r>
      <w:r w:rsidR="004C4754">
        <w:rPr>
          <w:b/>
          <w:bCs/>
          <w:sz w:val="24"/>
          <w:szCs w:val="24"/>
        </w:rPr>
        <w:t>consistent</w:t>
      </w:r>
      <w:r w:rsidR="00FB0CC2">
        <w:rPr>
          <w:b/>
          <w:bCs/>
          <w:sz w:val="24"/>
          <w:szCs w:val="24"/>
        </w:rPr>
        <w:t xml:space="preserve">, hands </w:t>
      </w:r>
      <w:r w:rsidR="00B35952">
        <w:rPr>
          <w:b/>
          <w:bCs/>
          <w:sz w:val="24"/>
          <w:szCs w:val="24"/>
        </w:rPr>
        <w:t>on, learning</w:t>
      </w:r>
      <w:r w:rsidR="00FB6882">
        <w:rPr>
          <w:b/>
          <w:bCs/>
          <w:sz w:val="24"/>
          <w:szCs w:val="24"/>
        </w:rPr>
        <w:t xml:space="preserve"> experience</w:t>
      </w:r>
      <w:r w:rsidR="00A667D9">
        <w:rPr>
          <w:b/>
          <w:bCs/>
          <w:sz w:val="24"/>
          <w:szCs w:val="24"/>
        </w:rPr>
        <w:t xml:space="preserve"> </w:t>
      </w:r>
      <w:r w:rsidR="00AF6D0C">
        <w:rPr>
          <w:b/>
          <w:bCs/>
          <w:sz w:val="24"/>
          <w:szCs w:val="24"/>
        </w:rPr>
        <w:t xml:space="preserve">while reviewing </w:t>
      </w:r>
      <w:r w:rsidRPr="00AF6D0C" w:rsidR="008D6019">
        <w:rPr>
          <w:b/>
          <w:bCs/>
          <w:sz w:val="24"/>
          <w:szCs w:val="24"/>
        </w:rPr>
        <w:t>the mechanics of navigating RC respond in an interactive,</w:t>
      </w:r>
      <w:r w:rsidR="002C35B4">
        <w:rPr>
          <w:b/>
          <w:bCs/>
          <w:sz w:val="24"/>
          <w:szCs w:val="24"/>
        </w:rPr>
        <w:t xml:space="preserve"> </w:t>
      </w:r>
      <w:r w:rsidR="00B35952">
        <w:rPr>
          <w:b/>
          <w:bCs/>
          <w:sz w:val="24"/>
          <w:szCs w:val="24"/>
        </w:rPr>
        <w:t>stress-free</w:t>
      </w:r>
      <w:r w:rsidRPr="00AF6D0C" w:rsidR="008D6019">
        <w:rPr>
          <w:b/>
          <w:bCs/>
          <w:sz w:val="24"/>
          <w:szCs w:val="24"/>
        </w:rPr>
        <w:t xml:space="preserve"> environment and provid</w:t>
      </w:r>
      <w:r w:rsidR="00A036F0">
        <w:rPr>
          <w:b/>
          <w:bCs/>
          <w:sz w:val="24"/>
          <w:szCs w:val="24"/>
        </w:rPr>
        <w:t>e</w:t>
      </w:r>
      <w:r w:rsidRPr="00AF6D0C" w:rsidR="008D6019">
        <w:rPr>
          <w:b/>
          <w:bCs/>
          <w:sz w:val="24"/>
          <w:szCs w:val="24"/>
        </w:rPr>
        <w:t xml:space="preserve"> opportunities for questions and discussion</w:t>
      </w:r>
      <w:r w:rsidR="002C35B4">
        <w:rPr>
          <w:b/>
          <w:bCs/>
          <w:sz w:val="24"/>
          <w:szCs w:val="24"/>
        </w:rPr>
        <w:t>.</w:t>
      </w:r>
    </w:p>
    <w:p w:rsidR="005329DD" w:rsidP="00A933EE" w:rsidRDefault="005329DD" w14:paraId="271FF3E9" w14:textId="77777777">
      <w:pPr>
        <w:pStyle w:val="ListParagraph"/>
        <w:rPr>
          <w:b/>
          <w:bCs/>
          <w:sz w:val="24"/>
          <w:szCs w:val="24"/>
        </w:rPr>
      </w:pPr>
    </w:p>
    <w:p w:rsidRPr="005A4CAD" w:rsidR="005329DD" w:rsidP="005329DD" w:rsidRDefault="005329DD" w14:paraId="0FDCF648" w14:textId="77777777">
      <w:r w:rsidRPr="002C35B4">
        <w:rPr>
          <w:b/>
          <w:bCs/>
        </w:rPr>
        <w:t>Duty Officer Role</w:t>
      </w:r>
      <w:r w:rsidRPr="005A4CAD">
        <w:t>:</w:t>
      </w:r>
    </w:p>
    <w:p w:rsidRPr="008570CE" w:rsidR="00CB544C" w:rsidP="007B0F7A" w:rsidRDefault="00CC0561" w14:paraId="6E1EEB25" w14:textId="380E208B">
      <w:pPr>
        <w:pStyle w:val="ListParagraph"/>
        <w:numPr>
          <w:ilvl w:val="0"/>
          <w:numId w:val="9"/>
        </w:numPr>
      </w:pPr>
      <w:r>
        <w:t>S</w:t>
      </w:r>
      <w:r w:rsidRPr="005A4CAD" w:rsidR="005329DD">
        <w:t>erves as the f</w:t>
      </w:r>
      <w:r w:rsidRPr="008570CE" w:rsidR="005329DD">
        <w:t xml:space="preserve">irst point of contact </w:t>
      </w:r>
      <w:r>
        <w:t xml:space="preserve">in SEPA </w:t>
      </w:r>
      <w:r w:rsidR="0039715C">
        <w:t xml:space="preserve">when an event </w:t>
      </w:r>
      <w:r w:rsidR="004C4754">
        <w:t>occurs</w:t>
      </w:r>
      <w:r w:rsidR="007B0F7A">
        <w:t xml:space="preserve"> for the </w:t>
      </w:r>
      <w:r w:rsidR="000D5220">
        <w:t xml:space="preserve">clients, emergency personnel and </w:t>
      </w:r>
      <w:r w:rsidR="007B0F7A">
        <w:t>DAT responders</w:t>
      </w:r>
      <w:r w:rsidR="00CB544C">
        <w:t>.</w:t>
      </w:r>
    </w:p>
    <w:p w:rsidR="0039715C" w:rsidP="0039715C" w:rsidRDefault="004C4754" w14:paraId="118A0E2E" w14:textId="6A25D83D">
      <w:pPr>
        <w:pStyle w:val="ListParagraph"/>
        <w:numPr>
          <w:ilvl w:val="0"/>
          <w:numId w:val="9"/>
        </w:numPr>
        <w:rPr/>
      </w:pPr>
      <w:r w:rsidR="004C4754">
        <w:rPr/>
        <w:t xml:space="preserve">Coordinates, </w:t>
      </w:r>
      <w:r w:rsidR="16DCE634">
        <w:rPr/>
        <w:t>assigns</w:t>
      </w:r>
      <w:r w:rsidR="005329DD">
        <w:rPr/>
        <w:t xml:space="preserve"> &amp; deploys </w:t>
      </w:r>
      <w:r w:rsidR="0039715C">
        <w:rPr/>
        <w:t xml:space="preserve">the </w:t>
      </w:r>
      <w:r w:rsidR="00B35952">
        <w:rPr/>
        <w:t>DAT</w:t>
      </w:r>
      <w:r w:rsidR="000D5220">
        <w:rPr/>
        <w:t xml:space="preserve"> </w:t>
      </w:r>
      <w:r w:rsidR="00433C40">
        <w:rPr/>
        <w:t>responders</w:t>
      </w:r>
      <w:r w:rsidR="00B35952">
        <w:rPr/>
        <w:t>.</w:t>
      </w:r>
    </w:p>
    <w:p w:rsidR="00AA2A68" w:rsidP="0039715C" w:rsidRDefault="005329DD" w14:paraId="784EABA3" w14:textId="7F1DE722">
      <w:pPr>
        <w:pStyle w:val="ListParagraph"/>
        <w:numPr>
          <w:ilvl w:val="0"/>
          <w:numId w:val="9"/>
        </w:numPr>
      </w:pPr>
      <w:r w:rsidRPr="008570CE">
        <w:t xml:space="preserve"> </w:t>
      </w:r>
      <w:r w:rsidR="00CC0561">
        <w:t>R</w:t>
      </w:r>
      <w:r w:rsidRPr="008570CE">
        <w:t>emotely supports DAT</w:t>
      </w:r>
      <w:r w:rsidR="00433C40">
        <w:t xml:space="preserve"> responders</w:t>
      </w:r>
      <w:r w:rsidRPr="008570CE">
        <w:t xml:space="preserve"> while they are </w:t>
      </w:r>
      <w:r w:rsidR="0039715C">
        <w:t xml:space="preserve">enroute and </w:t>
      </w:r>
      <w:r w:rsidRPr="008570CE">
        <w:t xml:space="preserve">at the </w:t>
      </w:r>
      <w:r w:rsidRPr="008570CE" w:rsidR="004C4754">
        <w:t>scene.</w:t>
      </w:r>
    </w:p>
    <w:p w:rsidR="005329DD" w:rsidP="0010416A" w:rsidRDefault="004C4754" w14:paraId="7D1B7D81" w14:textId="50148A9C">
      <w:pPr>
        <w:pStyle w:val="ListParagraph"/>
        <w:numPr>
          <w:ilvl w:val="1"/>
          <w:numId w:val="9"/>
        </w:numPr>
        <w:rPr/>
      </w:pPr>
      <w:r w:rsidR="004C4754">
        <w:rPr/>
        <w:t xml:space="preserve">Coordinates as the single point of contact </w:t>
      </w:r>
      <w:r w:rsidR="005329DD">
        <w:rPr/>
        <w:t xml:space="preserve">with </w:t>
      </w:r>
      <w:r w:rsidR="00AA2A68">
        <w:rPr/>
        <w:t xml:space="preserve">RCH </w:t>
      </w:r>
      <w:r w:rsidR="00B35952">
        <w:rPr/>
        <w:t>arrangements,</w:t>
      </w:r>
      <w:r w:rsidR="00B35952">
        <w:rPr/>
        <w:t xml:space="preserve"> </w:t>
      </w:r>
      <w:r w:rsidR="00B35952">
        <w:rPr/>
        <w:t>etc.</w:t>
      </w:r>
      <w:r w:rsidR="005329DD">
        <w:rPr/>
        <w:t xml:space="preserve"> for clients and manages outreach for </w:t>
      </w:r>
      <w:r w:rsidR="005329DD">
        <w:rPr/>
        <w:t>additional</w:t>
      </w:r>
      <w:r w:rsidR="005329DD">
        <w:rPr/>
        <w:t xml:space="preserve"> support for the on-scene </w:t>
      </w:r>
      <w:r w:rsidR="00637587">
        <w:rPr/>
        <w:t>team.</w:t>
      </w:r>
    </w:p>
    <w:p w:rsidR="0010416A" w:rsidP="0010416A" w:rsidRDefault="0010416A" w14:paraId="7DFE7DBD" w14:textId="2F2B54DE">
      <w:pPr>
        <w:pStyle w:val="ListParagraph"/>
        <w:numPr>
          <w:ilvl w:val="0"/>
          <w:numId w:val="9"/>
        </w:numPr>
        <w:rPr/>
      </w:pPr>
      <w:r w:rsidR="0010416A">
        <w:rPr/>
        <w:t xml:space="preserve">Verify and document </w:t>
      </w:r>
      <w:r w:rsidR="00B82AAD">
        <w:rPr/>
        <w:t xml:space="preserve">event </w:t>
      </w:r>
      <w:r w:rsidR="0010416A">
        <w:rPr/>
        <w:t xml:space="preserve">information in </w:t>
      </w:r>
      <w:r w:rsidR="0010416A">
        <w:rPr/>
        <w:t xml:space="preserve">RC </w:t>
      </w:r>
      <w:r w:rsidR="0010416A">
        <w:rPr/>
        <w:t>Respond</w:t>
      </w:r>
      <w:r w:rsidR="0010416A">
        <w:rPr/>
        <w:t>.</w:t>
      </w:r>
    </w:p>
    <w:p w:rsidRPr="005A53EB" w:rsidR="005329DD" w:rsidP="00A933EE" w:rsidRDefault="005329DD" w14:paraId="09397BB9" w14:textId="77777777">
      <w:pPr>
        <w:pStyle w:val="ListParagraph"/>
        <w:rPr>
          <w:b/>
          <w:bCs/>
          <w:sz w:val="24"/>
          <w:szCs w:val="24"/>
        </w:rPr>
      </w:pPr>
    </w:p>
    <w:p w:rsidR="00F24C04" w:rsidRDefault="001833F1" w14:paraId="7D4C1935" w14:textId="77777777">
      <w:pPr>
        <w:rPr>
          <w:b/>
          <w:bCs/>
          <w:sz w:val="24"/>
          <w:szCs w:val="24"/>
        </w:rPr>
      </w:pPr>
      <w:r>
        <w:t xml:space="preserve"> </w:t>
      </w:r>
      <w:r w:rsidR="00433CB6">
        <w:rPr>
          <w:b/>
          <w:bCs/>
          <w:sz w:val="24"/>
          <w:szCs w:val="24"/>
        </w:rPr>
        <w:t>Procedure:</w:t>
      </w:r>
    </w:p>
    <w:p w:rsidR="00433CB6" w:rsidP="00A933EE" w:rsidRDefault="00A933EE" w14:paraId="6B6FFE83" w14:textId="6CAAD75D">
      <w:pPr>
        <w:pStyle w:val="ListParagraph"/>
        <w:numPr>
          <w:ilvl w:val="0"/>
          <w:numId w:val="1"/>
        </w:numPr>
        <w:rPr/>
      </w:pPr>
      <w:r w:rsidR="00A933EE">
        <w:rPr/>
        <w:t xml:space="preserve"> </w:t>
      </w:r>
      <w:r w:rsidR="00A933EE">
        <w:rPr/>
        <w:t xml:space="preserve">Reach out to the duty officer you will be mentoring and schedule </w:t>
      </w:r>
      <w:r w:rsidR="00BA222A">
        <w:rPr/>
        <w:t xml:space="preserve">a Teams </w:t>
      </w:r>
      <w:r w:rsidRPr="6F376728" w:rsidR="00BA222A">
        <w:rPr>
          <w:u w:val="single"/>
        </w:rPr>
        <w:t xml:space="preserve">call </w:t>
      </w:r>
      <w:r w:rsidRPr="6F376728" w:rsidR="00E7464E">
        <w:rPr>
          <w:u w:val="single"/>
        </w:rPr>
        <w:t>prior to the start of their first shift</w:t>
      </w:r>
      <w:r w:rsidRPr="6F376728" w:rsidR="00637587">
        <w:rPr>
          <w:u w:val="single"/>
        </w:rPr>
        <w:t>.</w:t>
      </w:r>
      <w:r w:rsidRPr="6F376728" w:rsidR="00637587">
        <w:rPr>
          <w:u w:val="single"/>
        </w:rPr>
        <w:t xml:space="preserve"> </w:t>
      </w:r>
      <w:r w:rsidR="00E7464E">
        <w:rPr/>
        <w:t>Allow one hour for the review.</w:t>
      </w:r>
      <w:r w:rsidR="004F5BF1">
        <w:rPr/>
        <w:t xml:space="preserve"> (if you need </w:t>
      </w:r>
      <w:r w:rsidR="004F5BF1">
        <w:rPr/>
        <w:t>assistance</w:t>
      </w:r>
      <w:r w:rsidR="004F5BF1">
        <w:rPr/>
        <w:t xml:space="preserve"> with setting up or using </w:t>
      </w:r>
      <w:r w:rsidR="005C4E6B">
        <w:rPr/>
        <w:t xml:space="preserve">teams or </w:t>
      </w:r>
      <w:r w:rsidR="004F5BF1">
        <w:rPr/>
        <w:t>teams</w:t>
      </w:r>
      <w:r w:rsidR="004F5BF1">
        <w:rPr/>
        <w:t xml:space="preserve"> screen </w:t>
      </w:r>
      <w:r w:rsidR="00B35952">
        <w:rPr/>
        <w:t>share,</w:t>
      </w:r>
      <w:r w:rsidR="004F5BF1">
        <w:rPr/>
        <w:t xml:space="preserve"> please</w:t>
      </w:r>
      <w:r w:rsidR="005C4E6B">
        <w:rPr/>
        <w:t xml:space="preserve"> contact </w:t>
      </w:r>
      <w:r w:rsidR="658899C2">
        <w:rPr/>
        <w:t xml:space="preserve">the mentor </w:t>
      </w:r>
      <w:r w:rsidR="0D324EF6">
        <w:rPr/>
        <w:t>leader)</w:t>
      </w:r>
      <w:r w:rsidR="004C4754">
        <w:rPr/>
        <w:t xml:space="preserve"> This</w:t>
      </w:r>
      <w:r w:rsidR="00C5683C">
        <w:rPr/>
        <w:t xml:space="preserve"> review should not occur during an actual event</w:t>
      </w:r>
      <w:r w:rsidR="00637587">
        <w:rPr/>
        <w:t xml:space="preserve">. </w:t>
      </w:r>
      <w:r w:rsidR="00C5683C">
        <w:rPr/>
        <w:t xml:space="preserve"> </w:t>
      </w:r>
    </w:p>
    <w:p w:rsidR="00884398" w:rsidP="00A933EE" w:rsidRDefault="00884398" w14:paraId="4283D5F6" w14:textId="2ED362E2">
      <w:pPr>
        <w:pStyle w:val="ListParagraph"/>
        <w:numPr>
          <w:ilvl w:val="0"/>
          <w:numId w:val="1"/>
        </w:numPr>
      </w:pPr>
      <w:r>
        <w:t>Log onto RC respond</w:t>
      </w:r>
      <w:r w:rsidR="00267CAB">
        <w:t xml:space="preserve"> </w:t>
      </w:r>
      <w:r w:rsidR="002B59B4">
        <w:t xml:space="preserve">and get situational awareness of ongoing and suspended cases that </w:t>
      </w:r>
      <w:r w:rsidR="000179CF">
        <w:t>will</w:t>
      </w:r>
      <w:r w:rsidR="002B59B4">
        <w:t xml:space="preserve"> be review</w:t>
      </w:r>
      <w:r w:rsidR="00E2475F">
        <w:t>ed with the DO trainee.</w:t>
      </w:r>
    </w:p>
    <w:p w:rsidR="00884398" w:rsidP="00A933EE" w:rsidRDefault="005C4E6B" w14:paraId="56B40745" w14:textId="77777777">
      <w:pPr>
        <w:pStyle w:val="ListParagraph"/>
        <w:numPr>
          <w:ilvl w:val="0"/>
          <w:numId w:val="1"/>
        </w:numPr>
      </w:pPr>
      <w:r>
        <w:t>Initiate the teams call and s</w:t>
      </w:r>
      <w:r w:rsidR="00884398">
        <w:t>hare screen with the new duty officer.</w:t>
      </w:r>
    </w:p>
    <w:p w:rsidRPr="00B35952" w:rsidR="001A54AC" w:rsidP="00A933EE" w:rsidRDefault="001A54AC" w14:paraId="5387D827" w14:textId="3F7FC69B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6F376728" w:rsidR="001A54AC">
        <w:rPr>
          <w:b w:val="1"/>
          <w:bCs w:val="1"/>
        </w:rPr>
        <w:t xml:space="preserve">Begin the review of the </w:t>
      </w:r>
      <w:r w:rsidRPr="6F376728" w:rsidR="004C4754">
        <w:rPr>
          <w:b w:val="1"/>
          <w:bCs w:val="1"/>
        </w:rPr>
        <w:t xml:space="preserve">current Duty officer </w:t>
      </w:r>
      <w:r w:rsidRPr="6F376728" w:rsidR="00972270">
        <w:rPr>
          <w:b w:val="1"/>
          <w:bCs w:val="1"/>
        </w:rPr>
        <w:t xml:space="preserve">doctrine and </w:t>
      </w:r>
      <w:r w:rsidRPr="6F376728" w:rsidR="004C4754">
        <w:rPr>
          <w:b w:val="1"/>
          <w:bCs w:val="1"/>
        </w:rPr>
        <w:t>dispatch procedures (</w:t>
      </w:r>
      <w:r w:rsidRPr="6F376728" w:rsidR="004C4754">
        <w:rPr>
          <w:b w:val="1"/>
          <w:bCs w:val="1"/>
        </w:rPr>
        <w:t>located</w:t>
      </w:r>
      <w:r w:rsidRPr="6F376728" w:rsidR="004C4754">
        <w:rPr>
          <w:b w:val="1"/>
          <w:bCs w:val="1"/>
        </w:rPr>
        <w:t xml:space="preserve"> in regional </w:t>
      </w:r>
      <w:r w:rsidRPr="6F376728" w:rsidR="376C17A1">
        <w:rPr>
          <w:b w:val="1"/>
          <w:bCs w:val="1"/>
        </w:rPr>
        <w:t>documents) before</w:t>
      </w:r>
      <w:r w:rsidRPr="6F376728" w:rsidR="001A54AC">
        <w:rPr>
          <w:b w:val="1"/>
          <w:bCs w:val="1"/>
        </w:rPr>
        <w:t xml:space="preserve"> starting the shift</w:t>
      </w:r>
      <w:r w:rsidRPr="6F376728" w:rsidR="00272BEF">
        <w:rPr>
          <w:b w:val="1"/>
          <w:bCs w:val="1"/>
        </w:rPr>
        <w:t>:</w:t>
      </w:r>
    </w:p>
    <w:p w:rsidR="00F24C04" w:rsidP="00272BEF" w:rsidRDefault="00F24C04" w14:paraId="1D7C3433" w14:textId="77777777">
      <w:pPr>
        <w:pStyle w:val="ListParagraph"/>
        <w:numPr>
          <w:ilvl w:val="0"/>
          <w:numId w:val="5"/>
        </w:numPr>
        <w:rPr/>
      </w:pPr>
      <w:r w:rsidR="00F24C04">
        <w:rPr/>
        <w:t xml:space="preserve">Receive </w:t>
      </w:r>
      <w:bookmarkStart w:name="_Int_LDy9HZtc" w:id="1029632181"/>
      <w:r w:rsidR="00F24C04">
        <w:rPr/>
        <w:t>report</w:t>
      </w:r>
      <w:bookmarkEnd w:id="1029632181"/>
      <w:r w:rsidR="00F24C04">
        <w:rPr/>
        <w:t xml:space="preserve"> from outgoing DO – sometimes a call, sometimes a text.</w:t>
      </w:r>
    </w:p>
    <w:p w:rsidR="00021D67" w:rsidP="00272BEF" w:rsidRDefault="00021D67" w14:paraId="48F407A7" w14:textId="77777777">
      <w:pPr>
        <w:pStyle w:val="ListParagraph"/>
        <w:numPr>
          <w:ilvl w:val="0"/>
          <w:numId w:val="5"/>
        </w:numPr>
        <w:rPr/>
      </w:pPr>
      <w:r w:rsidR="00021D67">
        <w:rPr/>
        <w:t>R</w:t>
      </w:r>
      <w:r w:rsidR="00021D67">
        <w:rPr/>
        <w:t>eview system and regional alerts.</w:t>
      </w:r>
    </w:p>
    <w:p w:rsidR="41AF06E5" w:rsidP="0DD9A6E2" w:rsidRDefault="41AF06E5" w14:paraId="276030A6" w14:textId="7EF9A4F3">
      <w:pPr>
        <w:pStyle w:val="ListParagraph"/>
        <w:numPr>
          <w:ilvl w:val="0"/>
          <w:numId w:val="5"/>
        </w:numPr>
        <w:rPr/>
      </w:pPr>
      <w:r w:rsidR="41AF06E5">
        <w:rPr/>
        <w:t xml:space="preserve">Review all suspended calls and take </w:t>
      </w:r>
      <w:r w:rsidR="41AF06E5">
        <w:rPr/>
        <w:t>appropriate action</w:t>
      </w:r>
    </w:p>
    <w:p w:rsidR="00F24C04" w:rsidP="00637839" w:rsidRDefault="00F24C04" w14:paraId="1E3B4394" w14:textId="77777777">
      <w:pPr>
        <w:pStyle w:val="ListParagraph"/>
        <w:numPr>
          <w:ilvl w:val="0"/>
          <w:numId w:val="5"/>
        </w:numPr>
      </w:pPr>
      <w:r>
        <w:t>If there is an event, you will get report from outgoing DO and proceed.</w:t>
      </w:r>
    </w:p>
    <w:p w:rsidR="00F24C04" w:rsidP="00637839" w:rsidRDefault="00DC7846" w14:paraId="629C3937" w14:textId="61FFA192">
      <w:pPr>
        <w:pStyle w:val="ListParagraph"/>
        <w:ind w:left="2205" w:firstLine="675"/>
      </w:pPr>
      <w:r>
        <w:t>Show how to c</w:t>
      </w:r>
      <w:r w:rsidR="00F24C04">
        <w:t>hange DO name</w:t>
      </w:r>
      <w:r w:rsidR="00637839">
        <w:t xml:space="preserve"> for the event in </w:t>
      </w:r>
      <w:r w:rsidR="004C4754">
        <w:t>progress.</w:t>
      </w:r>
    </w:p>
    <w:p w:rsidR="00DC7846" w:rsidP="00637839" w:rsidRDefault="00DC7846" w14:paraId="1E4BD284" w14:textId="0D3CD085">
      <w:pPr>
        <w:pStyle w:val="ListParagraph"/>
        <w:ind w:left="2205" w:firstLine="675"/>
      </w:pPr>
      <w:r w:rsidR="00DC7846">
        <w:rPr/>
        <w:t xml:space="preserve">Explain joining the existing text </w:t>
      </w:r>
      <w:r w:rsidR="004C4754">
        <w:rPr/>
        <w:t>string.</w:t>
      </w:r>
    </w:p>
    <w:p w:rsidR="00980C7D" w:rsidP="0DD9A6E2" w:rsidRDefault="00F24C04" w14:paraId="5DD7DC21" w14:textId="135DA885">
      <w:pPr>
        <w:pStyle w:val="ListParagraph"/>
        <w:ind w:left="1440" w:firstLine="0"/>
      </w:pPr>
      <w:r w:rsidR="00F24C04">
        <w:rPr/>
        <w:t xml:space="preserve">          </w:t>
      </w:r>
      <w:r>
        <w:tab/>
      </w:r>
      <w:r w:rsidR="00F24C04">
        <w:rPr/>
        <w:t xml:space="preserve"> </w:t>
      </w:r>
    </w:p>
    <w:p w:rsidR="004F0BEF" w:rsidP="0DD9A6E2" w:rsidRDefault="004F0BEF" w14:paraId="496A1B1D" w14:textId="71E719AD">
      <w:pPr>
        <w:pStyle w:val="Normal"/>
        <w:numPr>
          <w:ilvl w:val="0"/>
          <w:numId w:val="1"/>
        </w:numPr>
        <w:rPr>
          <w:sz w:val="22"/>
          <w:szCs w:val="22"/>
        </w:rPr>
      </w:pPr>
      <w:r w:rsidR="004F0BEF">
        <w:rPr/>
        <w:t xml:space="preserve">Review DO notes </w:t>
      </w:r>
      <w:r w:rsidR="00B35952">
        <w:rPr/>
        <w:t>section.</w:t>
      </w:r>
    </w:p>
    <w:p w:rsidR="00842C77" w:rsidP="00842C77" w:rsidRDefault="00842C77" w14:paraId="069EF431" w14:textId="42C24E6F">
      <w:pPr>
        <w:pStyle w:val="ListParagraph"/>
        <w:numPr>
          <w:ilvl w:val="0"/>
          <w:numId w:val="6"/>
        </w:numPr>
      </w:pPr>
      <w:r>
        <w:t xml:space="preserve">Document “as you </w:t>
      </w:r>
      <w:r w:rsidR="00B35952">
        <w:t>go.”</w:t>
      </w:r>
    </w:p>
    <w:p w:rsidR="00842C77" w:rsidP="00842C77" w:rsidRDefault="00842C77" w14:paraId="1B0AA850" w14:textId="77777777">
      <w:pPr>
        <w:pStyle w:val="ListParagraph"/>
        <w:numPr>
          <w:ilvl w:val="0"/>
          <w:numId w:val="6"/>
        </w:numPr>
      </w:pPr>
      <w:r>
        <w:t>Clear concise</w:t>
      </w:r>
    </w:p>
    <w:p w:rsidR="00842C77" w:rsidP="00842C77" w:rsidRDefault="00842C77" w14:paraId="02E7B47F" w14:textId="60480FA0">
      <w:pPr>
        <w:pStyle w:val="ListParagraph"/>
        <w:numPr>
          <w:ilvl w:val="0"/>
          <w:numId w:val="6"/>
        </w:numPr>
        <w:rPr/>
      </w:pPr>
      <w:r w:rsidR="00842C77">
        <w:rPr/>
        <w:t xml:space="preserve">No </w:t>
      </w:r>
      <w:r w:rsidR="00F41DE1">
        <w:rPr/>
        <w:t xml:space="preserve">personal information </w:t>
      </w:r>
      <w:r w:rsidR="00AB201A">
        <w:rPr/>
        <w:t xml:space="preserve">like </w:t>
      </w:r>
      <w:r w:rsidR="00842C77">
        <w:rPr/>
        <w:t>DOB, medication</w:t>
      </w:r>
      <w:r w:rsidR="00AB201A">
        <w:rPr/>
        <w:t xml:space="preserve"> specifics</w:t>
      </w:r>
      <w:r w:rsidR="00842C77">
        <w:rPr/>
        <w:t>, etc.</w:t>
      </w:r>
    </w:p>
    <w:p w:rsidR="00C478CD" w:rsidP="00842C77" w:rsidRDefault="00C478CD" w14:paraId="0E041ECB" w14:textId="221326EE">
      <w:pPr>
        <w:pStyle w:val="ListParagraph"/>
        <w:numPr>
          <w:ilvl w:val="0"/>
          <w:numId w:val="6"/>
        </w:numPr>
        <w:rPr/>
      </w:pPr>
      <w:r w:rsidR="00C478CD">
        <w:rPr/>
        <w:t xml:space="preserve">Someone not involved in the event should be able to read and understand what happened in chronological </w:t>
      </w:r>
      <w:r w:rsidR="004C4754">
        <w:rPr/>
        <w:t>order.</w:t>
      </w:r>
    </w:p>
    <w:p w:rsidR="005D5F5D" w:rsidP="00842C77" w:rsidRDefault="005D5F5D" w14:paraId="23483B7E" w14:textId="244901E2">
      <w:pPr>
        <w:pStyle w:val="ListParagraph"/>
        <w:numPr>
          <w:ilvl w:val="0"/>
          <w:numId w:val="6"/>
        </w:numPr>
        <w:rPr/>
      </w:pPr>
      <w:r w:rsidR="005D5F5D">
        <w:rPr/>
        <w:t xml:space="preserve">Include information that could be needed for </w:t>
      </w:r>
      <w:r w:rsidR="2570EBD5">
        <w:rPr/>
        <w:t>follow-up</w:t>
      </w:r>
      <w:r w:rsidR="005D5F5D">
        <w:rPr/>
        <w:t xml:space="preserve">: </w:t>
      </w:r>
      <w:r w:rsidR="005D5F5D">
        <w:rPr/>
        <w:t>additional</w:t>
      </w:r>
      <w:r w:rsidR="005D5F5D">
        <w:rPr/>
        <w:t xml:space="preserve"> residences </w:t>
      </w:r>
      <w:r w:rsidR="005D5F5D">
        <w:rPr/>
        <w:t>i</w:t>
      </w:r>
      <w:r w:rsidR="005D5F5D">
        <w:rPr/>
        <w:t>mpacted</w:t>
      </w:r>
      <w:r w:rsidR="005D5F5D">
        <w:rPr/>
        <w:t xml:space="preserve">; alternate client contacts or locations, </w:t>
      </w:r>
      <w:r w:rsidR="0E643712">
        <w:rPr/>
        <w:t xml:space="preserve">expected further action and by whom, </w:t>
      </w:r>
      <w:r w:rsidR="005D5F5D">
        <w:rPr/>
        <w:t>etc.</w:t>
      </w:r>
    </w:p>
    <w:p w:rsidR="00980C7D" w:rsidP="00980C7D" w:rsidRDefault="00980C7D" w14:paraId="4F1DFD22" w14:textId="77777777">
      <w:pPr>
        <w:pStyle w:val="ListParagraph"/>
      </w:pPr>
    </w:p>
    <w:p w:rsidR="00F24C04" w:rsidP="00F24C04" w:rsidRDefault="00F24C04" w14:paraId="4C84D259" w14:textId="2026F252">
      <w:pPr>
        <w:pStyle w:val="ListParagraph"/>
        <w:numPr>
          <w:ilvl w:val="0"/>
          <w:numId w:val="1"/>
        </w:numPr>
        <w:rPr/>
      </w:pPr>
      <w:r w:rsidR="00F24C04">
        <w:rPr/>
        <w:t>If there is an event</w:t>
      </w:r>
      <w:r w:rsidR="00AB201A">
        <w:rPr/>
        <w:t xml:space="preserve">, </w:t>
      </w:r>
      <w:r w:rsidR="722AE5E1">
        <w:rPr/>
        <w:t>(</w:t>
      </w:r>
      <w:r w:rsidR="00AB201A">
        <w:rPr/>
        <w:t>walk the DO trainee through the</w:t>
      </w:r>
      <w:r w:rsidR="002E062B">
        <w:rPr/>
        <w:t xml:space="preserve"> applicable parts of the</w:t>
      </w:r>
      <w:r w:rsidR="00AB201A">
        <w:rPr/>
        <w:t xml:space="preserve"> DO</w:t>
      </w:r>
      <w:r w:rsidR="0078530A">
        <w:rPr/>
        <w:t xml:space="preserve"> dispatch procedures</w:t>
      </w:r>
      <w:r w:rsidR="002E062B">
        <w:rPr/>
        <w:t xml:space="preserve"> (see Regional Resources)</w:t>
      </w:r>
    </w:p>
    <w:p w:rsidR="00F24C04" w:rsidP="00F24C04" w:rsidRDefault="00F24C04" w14:paraId="1E8687BC" w14:textId="3BAD00D4">
      <w:pPr>
        <w:pStyle w:val="ListParagraph"/>
        <w:numPr>
          <w:ilvl w:val="0"/>
          <w:numId w:val="2"/>
        </w:numPr>
        <w:rPr/>
      </w:pPr>
      <w:r w:rsidR="00F24C04">
        <w:rPr/>
        <w:t xml:space="preserve">You will receive a call, </w:t>
      </w:r>
      <w:bookmarkStart w:name="_Int_rL5NigRm" w:id="577253027"/>
      <w:r w:rsidR="00F24C04">
        <w:rPr/>
        <w:t>text and</w:t>
      </w:r>
      <w:bookmarkEnd w:id="577253027"/>
      <w:r w:rsidR="00F24C04">
        <w:rPr/>
        <w:t xml:space="preserve"> or </w:t>
      </w:r>
      <w:r w:rsidR="00637587">
        <w:rPr/>
        <w:t>email.</w:t>
      </w:r>
    </w:p>
    <w:p w:rsidR="00F24C04" w:rsidP="00F24C04" w:rsidRDefault="00F24C04" w14:paraId="2A120440" w14:textId="77777777">
      <w:pPr>
        <w:pStyle w:val="ListParagraph"/>
        <w:numPr>
          <w:ilvl w:val="0"/>
          <w:numId w:val="2"/>
        </w:numPr>
      </w:pPr>
      <w:r>
        <w:t>Acknowledge</w:t>
      </w:r>
    </w:p>
    <w:p w:rsidR="00980C7D" w:rsidP="00F24C04" w:rsidRDefault="00980C7D" w14:paraId="1039D3A2" w14:textId="77777777">
      <w:pPr>
        <w:pStyle w:val="ListParagraph"/>
        <w:numPr>
          <w:ilvl w:val="0"/>
          <w:numId w:val="2"/>
        </w:numPr>
      </w:pPr>
      <w:r>
        <w:t>Time is of the essence because there is a client or clients who may be out in the cold</w:t>
      </w:r>
      <w:r w:rsidR="006622B3">
        <w:t>/heat/rain in need of assistance (adults and children)</w:t>
      </w:r>
    </w:p>
    <w:p w:rsidR="00F24C04" w:rsidP="00F24C04" w:rsidRDefault="00F24C04" w14:paraId="1578B32A" w14:textId="07635FE6">
      <w:pPr>
        <w:pStyle w:val="ListParagraph"/>
        <w:numPr>
          <w:ilvl w:val="0"/>
          <w:numId w:val="2"/>
        </w:numPr>
        <w:rPr/>
      </w:pPr>
      <w:r w:rsidR="00F24C04">
        <w:rPr/>
        <w:t xml:space="preserve">Look at </w:t>
      </w:r>
      <w:r w:rsidR="00650E3C">
        <w:rPr/>
        <w:t>call details</w:t>
      </w:r>
      <w:r w:rsidR="00F24C04">
        <w:rPr/>
        <w:t xml:space="preserve"> and you will see some information</w:t>
      </w:r>
      <w:r w:rsidR="00F65686">
        <w:rPr/>
        <w:t xml:space="preserve"> (review dispatch notes, map, etc.)</w:t>
      </w:r>
    </w:p>
    <w:p w:rsidR="00F24C04" w:rsidP="00F24C04" w:rsidRDefault="00F24C04" w14:paraId="527E0668" w14:textId="09FD470F">
      <w:pPr>
        <w:pStyle w:val="ListParagraph"/>
        <w:numPr>
          <w:ilvl w:val="0"/>
          <w:numId w:val="2"/>
        </w:numPr>
        <w:rPr/>
      </w:pPr>
    </w:p>
    <w:p w:rsidR="00F24C04" w:rsidP="00F24C04" w:rsidRDefault="00F24C04" w14:paraId="47C8ADCE" w14:textId="77777777">
      <w:pPr>
        <w:pStyle w:val="ListParagraph"/>
        <w:numPr>
          <w:ilvl w:val="0"/>
          <w:numId w:val="2"/>
        </w:numPr>
      </w:pPr>
      <w:r>
        <w:t>Verify that it is not a duplicate call</w:t>
      </w:r>
      <w:r w:rsidR="00F65686">
        <w:t xml:space="preserve"> (show this process)</w:t>
      </w:r>
    </w:p>
    <w:p w:rsidR="00555B4E" w:rsidP="00F24C04" w:rsidRDefault="00555B4E" w14:paraId="0B2E7CEB" w14:textId="30A681D2">
      <w:pPr>
        <w:pStyle w:val="ListParagraph"/>
        <w:numPr>
          <w:ilvl w:val="0"/>
          <w:numId w:val="2"/>
        </w:numPr>
      </w:pPr>
      <w:r>
        <w:t>Document in Call Details that you verified the event, Fire/Police/911 operator/dispatcher, ID / dispatcher number. Add your name and time stamp as the verifier.</w:t>
      </w:r>
    </w:p>
    <w:p w:rsidR="00DF0D4B" w:rsidP="00F24C04" w:rsidRDefault="00F24C04" w14:paraId="78C0927F" w14:textId="20CD5A8B">
      <w:pPr>
        <w:pStyle w:val="ListParagraph"/>
        <w:numPr>
          <w:ilvl w:val="0"/>
          <w:numId w:val="2"/>
        </w:numPr>
        <w:rPr/>
      </w:pPr>
      <w:r w:rsidR="00F24C04">
        <w:rPr/>
        <w:t xml:space="preserve">Call on site </w:t>
      </w:r>
      <w:r w:rsidR="00637587">
        <w:rPr/>
        <w:t>firefighter</w:t>
      </w:r>
      <w:r w:rsidR="00F24C04">
        <w:rPr/>
        <w:t>/chief/</w:t>
      </w:r>
      <w:r w:rsidR="00637587">
        <w:rPr/>
        <w:t>lt.</w:t>
      </w:r>
      <w:r w:rsidR="00972270">
        <w:rPr/>
        <w:t xml:space="preserve"> to</w:t>
      </w:r>
      <w:r w:rsidR="00972270">
        <w:rPr/>
        <w:t xml:space="preserve"> gather information to </w:t>
      </w:r>
      <w:r w:rsidR="00860443">
        <w:rPr/>
        <w:t>support decision to deploy DAT respon</w:t>
      </w:r>
      <w:r w:rsidR="00860443">
        <w:rPr/>
        <w:t>ders</w:t>
      </w:r>
      <w:r w:rsidR="00860443">
        <w:rPr/>
        <w:t xml:space="preserve"> (</w:t>
      </w:r>
      <w:r w:rsidR="68DA335C">
        <w:rPr/>
        <w:t xml:space="preserve">in alignment with </w:t>
      </w:r>
      <w:r w:rsidR="00860443">
        <w:rPr/>
        <w:t>DO doctrine and</w:t>
      </w:r>
      <w:r w:rsidR="00860443">
        <w:rPr/>
        <w:t xml:space="preserve"> </w:t>
      </w:r>
      <w:r w:rsidR="7B691AA4">
        <w:rPr/>
        <w:t>decision-making</w:t>
      </w:r>
      <w:r w:rsidR="00860443">
        <w:rPr/>
        <w:t xml:space="preserve"> job </w:t>
      </w:r>
      <w:r w:rsidR="00860443">
        <w:rPr/>
        <w:t>tool</w:t>
      </w:r>
      <w:r w:rsidR="00860443">
        <w:rPr/>
        <w:t>)</w:t>
      </w:r>
      <w:r w:rsidR="00F24C04">
        <w:rPr/>
        <w:t xml:space="preserve"> </w:t>
      </w:r>
    </w:p>
    <w:p w:rsidR="00DF0D4B" w:rsidP="00DF0D4B" w:rsidRDefault="00DF0D4B" w14:paraId="0EC10A1A" w14:textId="77777777">
      <w:pPr>
        <w:pStyle w:val="ListParagraph"/>
        <w:ind w:left="1440"/>
      </w:pPr>
      <w:r>
        <w:t xml:space="preserve">              </w:t>
      </w:r>
      <w:r w:rsidR="00F24C04">
        <w:t xml:space="preserve"> confirm location,</w:t>
      </w:r>
    </w:p>
    <w:p w:rsidR="00F24C04" w:rsidP="00DF0D4B" w:rsidRDefault="00DF0D4B" w14:paraId="1EAD3395" w14:textId="77777777">
      <w:pPr>
        <w:pStyle w:val="ListParagraph"/>
        <w:ind w:left="1440"/>
      </w:pPr>
      <w:r>
        <w:t xml:space="preserve">               </w:t>
      </w:r>
      <w:r w:rsidR="00F24C04">
        <w:t>client name and contact number,</w:t>
      </w:r>
    </w:p>
    <w:p w:rsidR="00DF0D4B" w:rsidP="00DF0D4B" w:rsidRDefault="00DF0D4B" w14:paraId="75A08E14" w14:textId="624174C2">
      <w:pPr>
        <w:pStyle w:val="ListParagraph"/>
        <w:ind w:left="1440"/>
      </w:pPr>
      <w:r w:rsidR="00DF0D4B">
        <w:rPr/>
        <w:t xml:space="preserve">               # </w:t>
      </w:r>
      <w:r w:rsidR="00860443">
        <w:rPr/>
        <w:t xml:space="preserve">residences and </w:t>
      </w:r>
      <w:r w:rsidR="00DF0D4B">
        <w:rPr/>
        <w:t xml:space="preserve">individuals </w:t>
      </w:r>
      <w:r w:rsidR="00DF0D4B">
        <w:rPr/>
        <w:t>impacted</w:t>
      </w:r>
      <w:r w:rsidR="00DF0D4B">
        <w:rPr/>
        <w:t>(adults/children/pets)</w:t>
      </w:r>
    </w:p>
    <w:p w:rsidR="00650E3C" w:rsidP="00DF0D4B" w:rsidRDefault="00650E3C" w14:paraId="41BEF66E" w14:textId="04E368D3">
      <w:pPr>
        <w:pStyle w:val="ListParagraph"/>
        <w:ind w:left="1440"/>
      </w:pPr>
      <w:ins w:author="Douglas Walker" w:date="2025-07-21T14:20:00Z" w16du:dateUtc="2025-07-21T18:20:00Z" w:id="37">
        <w:r>
          <w:tab/>
        </w:r>
      </w:ins>
      <w:r w:rsidR="00650E3C">
        <w:rPr/>
        <w:t>Description of damage</w:t>
      </w:r>
    </w:p>
    <w:p w:rsidR="00650E3C" w:rsidP="00DF0D4B" w:rsidRDefault="00650E3C" w14:paraId="23D3665C" w14:textId="7931B660">
      <w:pPr>
        <w:pStyle w:val="ListParagraph"/>
        <w:ind w:left="1440"/>
      </w:pPr>
      <w:ins w:author="Douglas Walker" w:date="2025-07-21T14:21:00Z" w16du:dateUtc="2025-07-21T18:21:00Z" w:id="39">
        <w:r>
          <w:tab/>
        </w:r>
      </w:ins>
      <w:r w:rsidR="00650E3C">
        <w:rPr/>
        <w:t>Confirm safe for DAT responders</w:t>
      </w:r>
      <w:r w:rsidR="55E9B634">
        <w:rPr/>
        <w:t xml:space="preserve"> to deploy</w:t>
      </w:r>
    </w:p>
    <w:p w:rsidR="00626374" w:rsidP="00626374" w:rsidRDefault="00626374" w14:paraId="2B7782E3" w14:textId="51B0C851">
      <w:pPr>
        <w:pStyle w:val="ListParagraph"/>
        <w:numPr>
          <w:ilvl w:val="0"/>
          <w:numId w:val="2"/>
        </w:numPr>
      </w:pPr>
      <w:r>
        <w:t xml:space="preserve">If you do not have on site Fire Dept contact (call comes from an individual) </w:t>
      </w:r>
      <w:r w:rsidR="003D063B">
        <w:t>and you need to verify, please see regional documents for county 911 call dispatch</w:t>
      </w:r>
      <w:r w:rsidR="00D6699F">
        <w:t xml:space="preserve"> numbers</w:t>
      </w:r>
      <w:r w:rsidR="00637587">
        <w:t xml:space="preserve">. </w:t>
      </w:r>
      <w:r w:rsidR="00D6699F">
        <w:t>Identify as DO, provide address, make sure to get operator number</w:t>
      </w:r>
      <w:r w:rsidR="00637587">
        <w:t xml:space="preserve">. </w:t>
      </w:r>
      <w:r w:rsidR="00D6699F">
        <w:t>Note this infor</w:t>
      </w:r>
      <w:r w:rsidR="007C3BA7">
        <w:t>mation</w:t>
      </w:r>
      <w:r w:rsidR="00555B4E">
        <w:t xml:space="preserve"> in Call Details and Duty Officer notes.</w:t>
      </w:r>
    </w:p>
    <w:p w:rsidR="00686701" w:rsidP="0DD9A6E2" w:rsidRDefault="00851A5B" w14:paraId="4866CB14" w14:textId="5D5F0792">
      <w:pPr>
        <w:pStyle w:val="Normal"/>
        <w:numPr>
          <w:ilvl w:val="0"/>
          <w:numId w:val="2"/>
        </w:numPr>
        <w:rPr>
          <w:sz w:val="22"/>
          <w:szCs w:val="22"/>
        </w:rPr>
      </w:pPr>
      <w:r w:rsidR="00851A5B">
        <w:rPr/>
        <w:t>Review ho</w:t>
      </w:r>
      <w:r w:rsidR="00B57BDE">
        <w:rPr/>
        <w:t xml:space="preserve">w to complete event confirmation and </w:t>
      </w:r>
      <w:r w:rsidR="00850ACA">
        <w:rPr/>
        <w:t xml:space="preserve">call information tabs in call </w:t>
      </w:r>
      <w:r w:rsidR="00637587">
        <w:rPr/>
        <w:t>details.</w:t>
      </w:r>
    </w:p>
    <w:p w:rsidR="00F24C04" w:rsidP="00F24C04" w:rsidRDefault="00850ACA" w14:paraId="2A899E8D" w14:textId="112D3E27">
      <w:pPr>
        <w:pStyle w:val="ListParagraph"/>
        <w:numPr>
          <w:ilvl w:val="0"/>
          <w:numId w:val="2"/>
        </w:numPr>
        <w:rPr/>
      </w:pPr>
      <w:r w:rsidR="00850ACA">
        <w:rPr/>
        <w:t xml:space="preserve">Review how to activate </w:t>
      </w:r>
      <w:r w:rsidR="00F24C04">
        <w:rPr/>
        <w:t>DAT response</w:t>
      </w:r>
      <w:r w:rsidR="005527C0">
        <w:rPr/>
        <w:t xml:space="preserve"> – time from acknowledgement to DAT activation should be around 10 minutes</w:t>
      </w:r>
      <w:r w:rsidR="5A9BAF3C">
        <w:rPr/>
        <w:t xml:space="preserve"> for a new</w:t>
      </w:r>
      <w:r w:rsidR="5536CE84">
        <w:rPr/>
        <w:t>/active</w:t>
      </w:r>
      <w:r w:rsidR="5A9BAF3C">
        <w:rPr/>
        <w:t xml:space="preserve"> event</w:t>
      </w:r>
      <w:r w:rsidR="005527C0">
        <w:rPr/>
        <w:t>.</w:t>
      </w:r>
    </w:p>
    <w:p w:rsidR="00B35952" w:rsidP="00555B4E" w:rsidRDefault="00555B4E" w14:paraId="5EC4BB45" w14:textId="4D91D1A4">
      <w:pPr>
        <w:pStyle w:val="ListParagraph"/>
        <w:numPr>
          <w:ilvl w:val="1"/>
          <w:numId w:val="2"/>
        </w:numPr>
      </w:pPr>
      <w:r>
        <w:t xml:space="preserve">We dispatch / mobilize </w:t>
      </w:r>
      <w:r w:rsidR="00B35952">
        <w:t>Dat</w:t>
      </w:r>
      <w:r>
        <w:t xml:space="preserve"> responders located within the county of the event first, All </w:t>
      </w:r>
      <w:r w:rsidR="00637587">
        <w:t>on</w:t>
      </w:r>
      <w:r>
        <w:t xml:space="preserve"> Call then Generally available have priority to respond before members of surrounding counties.</w:t>
      </w:r>
    </w:p>
    <w:p w:rsidR="00555B4E" w:rsidP="00555B4E" w:rsidRDefault="00B35952" w14:paraId="445ADF7A" w14:textId="12747FC7">
      <w:pPr>
        <w:pStyle w:val="ListParagraph"/>
        <w:numPr>
          <w:ilvl w:val="1"/>
          <w:numId w:val="2"/>
        </w:numPr>
      </w:pPr>
      <w:r>
        <w:t>If no one is available within the event county, Add Regional resources to identify those that live in the surrounding counties</w:t>
      </w:r>
      <w:r w:rsidR="00637587">
        <w:t xml:space="preserve">. </w:t>
      </w:r>
    </w:p>
    <w:p w:rsidR="00F24C04" w:rsidP="00F24C04" w:rsidRDefault="0080275B" w14:paraId="7C944A5B" w14:textId="0FD3725F">
      <w:pPr>
        <w:pStyle w:val="ListParagraph"/>
        <w:numPr>
          <w:ilvl w:val="0"/>
          <w:numId w:val="2"/>
        </w:numPr>
        <w:rPr/>
      </w:pPr>
      <w:r w:rsidR="0080275B">
        <w:rPr/>
        <w:t xml:space="preserve">In the Responder Assignment Tab, </w:t>
      </w:r>
      <w:r w:rsidR="00D257E3">
        <w:rPr/>
        <w:t>r</w:t>
      </w:r>
      <w:r w:rsidR="00850ACA">
        <w:rPr/>
        <w:t xml:space="preserve">eview sorting by </w:t>
      </w:r>
      <w:r w:rsidR="2A248358">
        <w:rPr/>
        <w:t xml:space="preserve">proximity </w:t>
      </w:r>
      <w:r w:rsidR="00F24C04">
        <w:rPr/>
        <w:t xml:space="preserve">and </w:t>
      </w:r>
      <w:r w:rsidR="00850ACA">
        <w:rPr/>
        <w:t>how to</w:t>
      </w:r>
      <w:r w:rsidR="00F24C04">
        <w:rPr/>
        <w:t xml:space="preserve"> mak</w:t>
      </w:r>
      <w:r w:rsidR="00D257E3">
        <w:rPr/>
        <w:t xml:space="preserve">e </w:t>
      </w:r>
      <w:r w:rsidR="00F24C04">
        <w:rPr/>
        <w:t>individual requests</w:t>
      </w:r>
      <w:r w:rsidR="00D257E3">
        <w:rPr/>
        <w:t xml:space="preserve">; review adding a DAT </w:t>
      </w:r>
      <w:r w:rsidR="00B35952">
        <w:rPr/>
        <w:t>responder.</w:t>
      </w:r>
    </w:p>
    <w:p w:rsidR="00F24C04" w:rsidP="00F24C04" w:rsidRDefault="00850ACA" w14:paraId="5FF57BAB" w14:textId="77777777">
      <w:pPr>
        <w:pStyle w:val="ListParagraph"/>
        <w:numPr>
          <w:ilvl w:val="0"/>
          <w:numId w:val="2"/>
        </w:numPr>
      </w:pPr>
      <w:r>
        <w:t xml:space="preserve">Emphasize </w:t>
      </w:r>
      <w:r w:rsidRPr="00D257E3" w:rsidR="00D257E3">
        <w:rPr>
          <w:u w:val="single"/>
        </w:rPr>
        <w:t>m</w:t>
      </w:r>
      <w:r w:rsidRPr="00D257E3" w:rsidR="00F24C04">
        <w:rPr>
          <w:u w:val="single"/>
        </w:rPr>
        <w:t>ust have</w:t>
      </w:r>
      <w:r w:rsidR="00F24C04">
        <w:t xml:space="preserve"> 2 responders (1 supervisor)</w:t>
      </w:r>
    </w:p>
    <w:p w:rsidR="00083D5D" w:rsidP="00F24C04" w:rsidRDefault="00083D5D" w14:paraId="67963DA3" w14:textId="7D010099">
      <w:pPr>
        <w:pStyle w:val="ListParagraph"/>
        <w:numPr>
          <w:ilvl w:val="0"/>
          <w:numId w:val="2"/>
        </w:numPr>
      </w:pPr>
      <w:r>
        <w:t xml:space="preserve">If </w:t>
      </w:r>
      <w:r w:rsidR="00B35952">
        <w:t>there is no</w:t>
      </w:r>
      <w:r>
        <w:t xml:space="preserve"> response, review how to send </w:t>
      </w:r>
      <w:r w:rsidR="00B35952">
        <w:t>mass text</w:t>
      </w:r>
      <w:r>
        <w:t xml:space="preserve"> communication from RC </w:t>
      </w:r>
      <w:r w:rsidR="00637587">
        <w:t>respond.</w:t>
      </w:r>
    </w:p>
    <w:p w:rsidR="008D4143" w:rsidP="008D4143" w:rsidRDefault="008D4143" w14:paraId="09C79359" w14:textId="7373F966">
      <w:pPr>
        <w:pStyle w:val="ListParagraph"/>
        <w:ind w:left="2160"/>
      </w:pPr>
      <w:r>
        <w:t xml:space="preserve">Include DO name and contact </w:t>
      </w:r>
      <w:r w:rsidR="00637587">
        <w:t>number.</w:t>
      </w:r>
    </w:p>
    <w:p w:rsidR="00F24C04" w:rsidP="00F24C04" w:rsidRDefault="008D4143" w14:paraId="486C7DD8" w14:textId="6923C691">
      <w:pPr>
        <w:pStyle w:val="ListParagraph"/>
        <w:numPr>
          <w:ilvl w:val="0"/>
          <w:numId w:val="2"/>
        </w:numPr>
      </w:pPr>
      <w:r>
        <w:t xml:space="preserve">If </w:t>
      </w:r>
      <w:r w:rsidR="00637587">
        <w:t>there is still</w:t>
      </w:r>
      <w:r>
        <w:t xml:space="preserve"> no response send </w:t>
      </w:r>
      <w:r w:rsidR="00637587">
        <w:t>second</w:t>
      </w:r>
      <w:r>
        <w:t xml:space="preserve"> communication</w:t>
      </w:r>
    </w:p>
    <w:p w:rsidR="005A4FEB" w:rsidP="00F24C04" w:rsidRDefault="005A4FEB" w14:paraId="0524B05F" w14:textId="00624724">
      <w:pPr>
        <w:pStyle w:val="ListParagraph"/>
        <w:numPr>
          <w:ilvl w:val="0"/>
          <w:numId w:val="2"/>
        </w:numPr>
      </w:pPr>
      <w:r>
        <w:t xml:space="preserve">Review event </w:t>
      </w:r>
      <w:r w:rsidR="00B35952">
        <w:t>locations</w:t>
      </w:r>
      <w:r>
        <w:t xml:space="preserve"> and counties that may be close, </w:t>
      </w:r>
      <w:r w:rsidR="00B35952">
        <w:t>i.e.</w:t>
      </w:r>
      <w:r>
        <w:t xml:space="preserve">, </w:t>
      </w:r>
      <w:r w:rsidR="00E41EBD">
        <w:t xml:space="preserve">a West Philadelphia event could be close to Montgomery County or Delaware County </w:t>
      </w:r>
      <w:r w:rsidR="00B35952">
        <w:t>responders.</w:t>
      </w:r>
    </w:p>
    <w:p w:rsidR="00F24C04" w:rsidP="00F24C04" w:rsidRDefault="00F24C04" w14:paraId="6B8EEB60" w14:textId="32200A4D">
      <w:pPr>
        <w:pStyle w:val="ListParagraph"/>
        <w:numPr>
          <w:ilvl w:val="0"/>
          <w:numId w:val="2"/>
        </w:numPr>
      </w:pPr>
      <w:r>
        <w:t xml:space="preserve">If </w:t>
      </w:r>
      <w:r w:rsidR="00B35952">
        <w:t>there is no</w:t>
      </w:r>
      <w:r>
        <w:t xml:space="preserve"> response </w:t>
      </w:r>
      <w:r w:rsidR="00BB6F3F">
        <w:t>within reasonable time</w:t>
      </w:r>
      <w:r>
        <w:t>, call back-up</w:t>
      </w:r>
      <w:r w:rsidR="008F1A1B">
        <w:t xml:space="preserve">/staff </w:t>
      </w:r>
      <w:r w:rsidR="00B35952">
        <w:t>reserve.</w:t>
      </w:r>
    </w:p>
    <w:p w:rsidR="00F24C04" w:rsidP="00F24C04" w:rsidRDefault="00F24C04" w14:paraId="64E8AAEC" w14:textId="3A0BF8CB">
      <w:pPr>
        <w:pStyle w:val="ListParagraph"/>
        <w:numPr>
          <w:ilvl w:val="0"/>
          <w:numId w:val="2"/>
        </w:numPr>
        <w:rPr/>
      </w:pPr>
      <w:r w:rsidR="00F24C04">
        <w:rPr/>
        <w:t xml:space="preserve">Once there </w:t>
      </w:r>
      <w:r w:rsidR="00021D67">
        <w:rPr/>
        <w:t>are</w:t>
      </w:r>
      <w:r w:rsidR="00F24C04">
        <w:rPr/>
        <w:t xml:space="preserve"> two DAT</w:t>
      </w:r>
      <w:r w:rsidR="00480E90">
        <w:rPr/>
        <w:t xml:space="preserve"> members</w:t>
      </w:r>
      <w:r w:rsidR="00F24C04">
        <w:rPr/>
        <w:t xml:space="preserve"> assigned, start te</w:t>
      </w:r>
      <w:r w:rsidR="00925541">
        <w:rPr/>
        <w:t xml:space="preserve">xt chain – </w:t>
      </w:r>
      <w:r w:rsidR="00480E90">
        <w:rPr/>
        <w:t xml:space="preserve">you </w:t>
      </w:r>
      <w:r w:rsidR="00925541">
        <w:rPr/>
        <w:t>will have to save #’s</w:t>
      </w:r>
      <w:r w:rsidR="00480E90">
        <w:rPr/>
        <w:t xml:space="preserve"> </w:t>
      </w:r>
      <w:r w:rsidR="00480E90">
        <w:rPr/>
        <w:t xml:space="preserve">of DAT </w:t>
      </w:r>
      <w:r w:rsidR="00B35952">
        <w:rPr/>
        <w:t>members in</w:t>
      </w:r>
      <w:r w:rsidR="00480E90">
        <w:rPr/>
        <w:t xml:space="preserve"> your contacts; show how to find contact #’</w:t>
      </w:r>
      <w:r w:rsidR="00637587">
        <w:rPr/>
        <w:t>s.</w:t>
      </w:r>
    </w:p>
    <w:p w:rsidR="008F1A1B" w:rsidP="00480E90" w:rsidRDefault="00480E90" w14:paraId="4CF2130C" w14:textId="4D6C220B">
      <w:pPr>
        <w:pStyle w:val="ListParagraph"/>
        <w:ind w:left="2160"/>
      </w:pPr>
      <w:r>
        <w:t>Include in text chain event a</w:t>
      </w:r>
      <w:r w:rsidR="008F1A1B">
        <w:t>ddress</w:t>
      </w:r>
      <w:r>
        <w:t xml:space="preserve"> and zip </w:t>
      </w:r>
      <w:r w:rsidR="00B35952">
        <w:t>code, on</w:t>
      </w:r>
      <w:r w:rsidR="009D0ADF">
        <w:t xml:space="preserve"> site </w:t>
      </w:r>
      <w:r w:rsidR="00315748">
        <w:t xml:space="preserve">emergency responder </w:t>
      </w:r>
      <w:r w:rsidR="009D0ADF">
        <w:t xml:space="preserve">contact, client name and </w:t>
      </w:r>
      <w:r w:rsidR="00637587">
        <w:t>contact.</w:t>
      </w:r>
    </w:p>
    <w:p w:rsidR="00F24C04" w:rsidP="009D0ADF" w:rsidRDefault="009D0ADF" w14:paraId="7DD1A21A" w14:textId="77777777">
      <w:pPr>
        <w:pStyle w:val="ListParagraph"/>
        <w:ind w:left="1440"/>
      </w:pPr>
      <w:r>
        <w:t xml:space="preserve">       </w:t>
      </w:r>
      <w:r w:rsidR="00315748">
        <w:t xml:space="preserve">          </w:t>
      </w:r>
      <w:r w:rsidR="00F24C04">
        <w:t>Determine ETA</w:t>
      </w:r>
    </w:p>
    <w:p w:rsidR="00972270" w:rsidP="00972270" w:rsidRDefault="00972270" w14:paraId="38540051" w14:textId="6E9E4ADE" w14:noSpellErr="1">
      <w:pPr>
        <w:pStyle w:val="ListParagraph"/>
        <w:numPr>
          <w:ilvl w:val="0"/>
          <w:numId w:val="2"/>
        </w:numPr>
        <w:rPr/>
      </w:pPr>
      <w:r w:rsidR="00972270">
        <w:rPr/>
        <w:t>Call clients</w:t>
      </w:r>
      <w:r w:rsidR="0082350E">
        <w:rPr/>
        <w:t xml:space="preserve">. </w:t>
      </w:r>
      <w:r w:rsidR="00972270">
        <w:rPr/>
        <w:t xml:space="preserve"> </w:t>
      </w:r>
      <w:r w:rsidR="00972270">
        <w:rPr/>
        <w:t>Confirm names and contact info, quantity of adults, children, pets, medical issues</w:t>
      </w:r>
      <w:r w:rsidR="0082350E">
        <w:rPr/>
        <w:t>, location</w:t>
      </w:r>
      <w:r w:rsidR="00972270">
        <w:rPr/>
        <w:t xml:space="preserve"> and if they have identification and proof of </w:t>
      </w:r>
      <w:r w:rsidR="00972270">
        <w:rPr/>
        <w:t>residency</w:t>
      </w:r>
      <w:r w:rsidR="00972270">
        <w:rPr/>
        <w:t>.</w:t>
      </w:r>
    </w:p>
    <w:p w:rsidR="00F24C04" w:rsidP="0DD9A6E2" w:rsidRDefault="00F24C04" w14:paraId="6E44AB1D" w14:textId="7F592031">
      <w:pPr>
        <w:pStyle w:val="ListParagraph"/>
        <w:numPr>
          <w:ilvl w:val="0"/>
          <w:numId w:val="2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="00F24C04">
        <w:rPr/>
        <w:t xml:space="preserve">Notify client and </w:t>
      </w:r>
      <w:r w:rsidR="00315748">
        <w:rPr/>
        <w:t xml:space="preserve">emergency </w:t>
      </w:r>
      <w:r w:rsidR="00315748">
        <w:rPr/>
        <w:t>responder</w:t>
      </w:r>
      <w:r w:rsidR="00F24C04">
        <w:rPr/>
        <w:t xml:space="preserve"> of </w:t>
      </w:r>
      <w:r w:rsidR="00B35952">
        <w:rPr/>
        <w:t>ETA.</w:t>
      </w:r>
      <w:r w:rsidR="6C0FFF5B">
        <w:rPr/>
        <w:t xml:space="preserve"> - </w:t>
      </w:r>
      <w:r w:rsidR="01925FA1">
        <w:rPr/>
        <w:t>Note: DAT SV has primary responsibility fo</w:t>
      </w:r>
      <w:r w:rsidR="01925FA1">
        <w:rPr/>
        <w:t xml:space="preserve">r interfacing with clients and Emergency Management </w:t>
      </w:r>
      <w:r w:rsidR="435E9492">
        <w:rPr/>
        <w:t>Agency personnel.</w:t>
      </w:r>
      <w:r w:rsidR="717AAA46">
        <w:rPr/>
        <w:t xml:space="preserve"> (</w:t>
      </w:r>
      <w:r w:rsidRPr="0DD9A6E2" w:rsidR="717AAA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Mentor can explain nuances of timing </w:t>
      </w:r>
      <w:r w:rsidRPr="0DD9A6E2" w:rsidR="717AAA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wrt</w:t>
      </w:r>
      <w:r w:rsidRPr="0DD9A6E2" w:rsidR="717AAA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customer service, DAT SV status and preferences, </w:t>
      </w:r>
      <w:r w:rsidRPr="0DD9A6E2" w:rsidR="717AAA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etc</w:t>
      </w:r>
      <w:r w:rsidRPr="0DD9A6E2" w:rsidR="717AAA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).</w:t>
      </w:r>
    </w:p>
    <w:p w:rsidR="00F24C04" w:rsidP="00F24C04" w:rsidRDefault="00F24C04" w14:paraId="5B65787C" w14:textId="6DEB4213">
      <w:pPr>
        <w:pStyle w:val="ListParagraph"/>
        <w:numPr>
          <w:ilvl w:val="0"/>
          <w:numId w:val="2"/>
        </w:numPr>
        <w:rPr/>
      </w:pPr>
      <w:r w:rsidR="00F24C04">
        <w:rPr/>
        <w:t xml:space="preserve">Help with rally </w:t>
      </w:r>
      <w:r w:rsidR="00F24C04">
        <w:rPr/>
        <w:t>point</w:t>
      </w:r>
      <w:r w:rsidR="00F24C04">
        <w:rPr/>
        <w:t xml:space="preserve"> – use google maps to see if there is a parking lot, </w:t>
      </w:r>
      <w:r w:rsidR="72BD4BB9">
        <w:rPr/>
        <w:t>shopping</w:t>
      </w:r>
      <w:r w:rsidR="00F24C04">
        <w:rPr/>
        <w:t xml:space="preserve"> center, etc. near the </w:t>
      </w:r>
      <w:r w:rsidR="00B35952">
        <w:rPr/>
        <w:t>scene.</w:t>
      </w:r>
    </w:p>
    <w:p w:rsidR="00465292" w:rsidP="00465292" w:rsidRDefault="00465292" w14:paraId="4755E1E4" w14:textId="77777777">
      <w:pPr>
        <w:pStyle w:val="ListParagraph"/>
        <w:numPr>
          <w:ilvl w:val="0"/>
          <w:numId w:val="2"/>
        </w:numPr>
        <w:rPr/>
      </w:pPr>
      <w:r w:rsidR="00465292">
        <w:rPr/>
        <w:t xml:space="preserve">Call Red Cross House and check on available rooms – 215 405-8800. </w:t>
      </w:r>
    </w:p>
    <w:p w:rsidR="00F24C04" w:rsidP="00F24C04" w:rsidRDefault="00F24C04" w14:paraId="5ECC1E1D" w14:textId="6CE66438">
      <w:pPr>
        <w:pStyle w:val="ListParagraph"/>
        <w:numPr>
          <w:ilvl w:val="0"/>
          <w:numId w:val="2"/>
        </w:numPr>
      </w:pPr>
      <w:r>
        <w:t xml:space="preserve">DAT will indicate on </w:t>
      </w:r>
      <w:r w:rsidR="00637587">
        <w:t>scene.</w:t>
      </w:r>
    </w:p>
    <w:p w:rsidR="00F24C04" w:rsidP="00F24C04" w:rsidRDefault="00F24C04" w14:paraId="57AC1C0B" w14:textId="5A6EF969">
      <w:pPr>
        <w:pStyle w:val="ListParagraph"/>
        <w:numPr>
          <w:ilvl w:val="0"/>
          <w:numId w:val="2"/>
        </w:numPr>
        <w:rPr/>
      </w:pPr>
      <w:r w:rsidR="00F24C04">
        <w:rPr/>
        <w:t xml:space="preserve">DAT will </w:t>
      </w:r>
      <w:r w:rsidR="00F24C04">
        <w:rPr/>
        <w:t>notify you</w:t>
      </w:r>
      <w:r w:rsidR="00F24C04">
        <w:rPr/>
        <w:t xml:space="preserve"> of what they did – </w:t>
      </w:r>
      <w:r w:rsidR="53B5280F">
        <w:rPr/>
        <w:t xml:space="preserve">Client info, </w:t>
      </w:r>
      <w:r w:rsidR="00F24C04">
        <w:rPr/>
        <w:t>CAC</w:t>
      </w:r>
      <w:r w:rsidR="6A6D33E3">
        <w:rPr/>
        <w:t>/</w:t>
      </w:r>
      <w:r w:rsidR="6A6D33E3">
        <w:rPr/>
        <w:t>EFT</w:t>
      </w:r>
      <w:r w:rsidR="00F24C04">
        <w:rPr/>
        <w:t xml:space="preserve"> and </w:t>
      </w:r>
      <w:r w:rsidR="11F04405">
        <w:rPr/>
        <w:t xml:space="preserve">RC Care </w:t>
      </w:r>
      <w:r w:rsidR="00F24C04">
        <w:rPr/>
        <w:t>case number</w:t>
      </w:r>
      <w:r w:rsidR="00AC2825">
        <w:rPr/>
        <w:t xml:space="preserve"> – </w:t>
      </w:r>
      <w:r w:rsidR="00AC2825">
        <w:rPr/>
        <w:t>enter into</w:t>
      </w:r>
      <w:r w:rsidR="00AC2825">
        <w:rPr/>
        <w:t xml:space="preserve"> </w:t>
      </w:r>
      <w:r w:rsidR="7F59F9CC">
        <w:rPr/>
        <w:t xml:space="preserve">DO </w:t>
      </w:r>
      <w:r w:rsidR="00637587">
        <w:rPr/>
        <w:t>notes.</w:t>
      </w:r>
    </w:p>
    <w:p w:rsidR="00F24C04" w:rsidP="00F24C04" w:rsidRDefault="00F24C04" w14:paraId="00BCC637" w14:textId="107F93DE">
      <w:pPr>
        <w:pStyle w:val="ListParagraph"/>
        <w:numPr>
          <w:ilvl w:val="0"/>
          <w:numId w:val="2"/>
        </w:numPr>
      </w:pPr>
      <w:r>
        <w:t xml:space="preserve">DAT will indicate off </w:t>
      </w:r>
      <w:r w:rsidR="00637587">
        <w:t>scene.</w:t>
      </w:r>
    </w:p>
    <w:p w:rsidR="00F24C04" w:rsidP="00F24C04" w:rsidRDefault="00F24C04" w14:paraId="650CD4E4" w14:textId="7976C251">
      <w:pPr>
        <w:pStyle w:val="ListParagraph"/>
        <w:numPr>
          <w:ilvl w:val="0"/>
          <w:numId w:val="2"/>
        </w:numPr>
        <w:rPr/>
      </w:pPr>
      <w:r w:rsidR="00F24C04">
        <w:rPr/>
        <w:t>You can update status in</w:t>
      </w:r>
      <w:r w:rsidR="00AC2825">
        <w:rPr/>
        <w:t xml:space="preserve"> </w:t>
      </w:r>
      <w:r w:rsidR="4444FE8B">
        <w:rPr/>
        <w:t xml:space="preserve">responder assignment and </w:t>
      </w:r>
      <w:r w:rsidR="00AC2825">
        <w:rPr/>
        <w:t xml:space="preserve">event status update </w:t>
      </w:r>
      <w:r w:rsidR="00637587">
        <w:rPr/>
        <w:t>tab</w:t>
      </w:r>
      <w:r w:rsidR="63C1B6CA">
        <w:rPr/>
        <w:t>s</w:t>
      </w:r>
      <w:r w:rsidR="00637587">
        <w:rPr/>
        <w:t>.</w:t>
      </w:r>
    </w:p>
    <w:p w:rsidR="00F24C04" w:rsidP="00F24C04" w:rsidRDefault="00AC2825" w14:paraId="38500F6A" w14:textId="171F4308">
      <w:pPr>
        <w:pStyle w:val="ListParagraph"/>
        <w:numPr>
          <w:ilvl w:val="0"/>
          <w:numId w:val="2"/>
        </w:numPr>
        <w:rPr/>
      </w:pPr>
      <w:r w:rsidR="00AC2825">
        <w:rPr/>
        <w:t>There is a</w:t>
      </w:r>
      <w:r w:rsidR="00F24C04">
        <w:rPr/>
        <w:t xml:space="preserve">lways a delay before you can </w:t>
      </w:r>
      <w:r w:rsidR="00637587">
        <w:rPr/>
        <w:t>close</w:t>
      </w:r>
      <w:r w:rsidR="00637587">
        <w:rPr/>
        <w:t>.</w:t>
      </w:r>
      <w:r w:rsidR="3436AFBF">
        <w:rPr/>
        <w:t xml:space="preserve">  </w:t>
      </w:r>
      <w:r w:rsidR="3436AFBF">
        <w:rPr/>
        <w:t>Review and document response information to support closure.</w:t>
      </w:r>
    </w:p>
    <w:p w:rsidR="00060298" w:rsidP="007C3BA7" w:rsidRDefault="00925541" w14:paraId="726C199D" w14:textId="04F21625">
      <w:pPr>
        <w:pStyle w:val="ListParagraph"/>
        <w:numPr>
          <w:ilvl w:val="0"/>
          <w:numId w:val="1"/>
        </w:numPr>
      </w:pPr>
      <w:r>
        <w:t xml:space="preserve"> </w:t>
      </w:r>
      <w:r w:rsidR="007C3BA7">
        <w:t>For a “large event”</w:t>
      </w:r>
      <w:r w:rsidR="002E062B">
        <w:t xml:space="preserve"> = 8 or more RC care cases may be opened</w:t>
      </w:r>
      <w:r w:rsidR="002628FC">
        <w:t>:</w:t>
      </w:r>
    </w:p>
    <w:p w:rsidR="007C3BA7" w:rsidP="007C3BA7" w:rsidRDefault="007C3BA7" w14:paraId="381FA082" w14:textId="40F50240">
      <w:pPr>
        <w:pStyle w:val="ListParagraph"/>
        <w:numPr>
          <w:ilvl w:val="0"/>
          <w:numId w:val="7"/>
        </w:numPr>
      </w:pPr>
      <w:r>
        <w:t xml:space="preserve">Escalate up </w:t>
      </w:r>
      <w:r w:rsidR="00637587">
        <w:t>the chain</w:t>
      </w:r>
      <w:r>
        <w:t xml:space="preserve"> of </w:t>
      </w:r>
      <w:r w:rsidR="00637587">
        <w:t>command.</w:t>
      </w:r>
    </w:p>
    <w:p w:rsidR="00D0233B" w:rsidP="007C3BA7" w:rsidRDefault="002628FC" w14:paraId="305D7A76" w14:textId="10F2EF96">
      <w:pPr>
        <w:pStyle w:val="ListParagraph"/>
        <w:numPr>
          <w:ilvl w:val="0"/>
          <w:numId w:val="7"/>
        </w:numPr>
        <w:rPr/>
      </w:pPr>
      <w:r w:rsidR="002628FC">
        <w:rPr/>
        <w:t xml:space="preserve">Complete </w:t>
      </w:r>
      <w:r w:rsidRPr="0DD9A6E2" w:rsidR="7FCAFD5B">
        <w:rPr>
          <w:b w:val="1"/>
          <w:bCs w:val="1"/>
        </w:rPr>
        <w:t>draft</w:t>
      </w:r>
      <w:r w:rsidR="7FCAFD5B">
        <w:rPr/>
        <w:t xml:space="preserve"> </w:t>
      </w:r>
      <w:r w:rsidR="00C36172">
        <w:rPr/>
        <w:t>IIR</w:t>
      </w:r>
    </w:p>
    <w:p w:rsidR="00D0233B" w:rsidP="00D0233B" w:rsidRDefault="00D0233B" w14:paraId="0D2FD58A" w14:textId="77777777">
      <w:pPr>
        <w:pStyle w:val="ListParagraph"/>
        <w:numPr>
          <w:ilvl w:val="0"/>
          <w:numId w:val="1"/>
        </w:numPr>
      </w:pPr>
      <w:r>
        <w:t xml:space="preserve"> For </w:t>
      </w:r>
      <w:r w:rsidR="001714CF">
        <w:t>fatality</w:t>
      </w:r>
    </w:p>
    <w:p w:rsidR="001714CF" w:rsidP="2D08F85D" w:rsidRDefault="001714CF" w14:paraId="62B0BA36" w14:textId="2A129F9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35038E43">
        <w:rPr/>
        <w:t>Escalate up the chain of command.</w:t>
      </w:r>
    </w:p>
    <w:p w:rsidR="001714CF" w:rsidP="001714CF" w:rsidRDefault="001714CF" w14:paraId="7F1FCC59" w14:textId="58243C1D">
      <w:pPr>
        <w:pStyle w:val="ListParagraph"/>
        <w:numPr>
          <w:ilvl w:val="0"/>
          <w:numId w:val="8"/>
        </w:numPr>
        <w:rPr/>
      </w:pPr>
      <w:r w:rsidR="35038E43">
        <w:rPr/>
        <w:t xml:space="preserve">Activate </w:t>
      </w:r>
      <w:r w:rsidR="001714CF">
        <w:rPr/>
        <w:t>ICCT</w:t>
      </w:r>
      <w:r w:rsidR="7D062F2B">
        <w:rPr/>
        <w:t xml:space="preserve"> if requested by DAT </w:t>
      </w:r>
      <w:r w:rsidR="7D062F2B">
        <w:rPr/>
        <w:t>SV</w:t>
      </w:r>
    </w:p>
    <w:p w:rsidR="00C5683C" w:rsidP="0DD9A6E2" w:rsidRDefault="00C5683C" w14:paraId="0CC5769D" w14:textId="5D68E7A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2A133FE">
        <w:rPr/>
        <w:t xml:space="preserve">Complete </w:t>
      </w:r>
      <w:r w:rsidRPr="0DD9A6E2" w:rsidR="52A133FE">
        <w:rPr>
          <w:b w:val="1"/>
          <w:bCs w:val="1"/>
        </w:rPr>
        <w:t>draft</w:t>
      </w:r>
      <w:r w:rsidR="52A133FE">
        <w:rPr/>
        <w:t xml:space="preserve"> IIR</w:t>
      </w:r>
      <w:r w:rsidR="00C5683C">
        <w:rPr/>
        <w:t xml:space="preserve"> Once the </w:t>
      </w:r>
      <w:r w:rsidR="00C5683C">
        <w:rPr/>
        <w:t>initial</w:t>
      </w:r>
      <w:r w:rsidR="00C5683C">
        <w:rPr/>
        <w:t xml:space="preserve"> review is complete you can </w:t>
      </w:r>
      <w:r w:rsidR="00C5683C">
        <w:rPr/>
        <w:t>proceed</w:t>
      </w:r>
      <w:r w:rsidR="00C5683C">
        <w:rPr/>
        <w:t xml:space="preserve"> to a live event</w:t>
      </w:r>
      <w:r w:rsidR="00637587">
        <w:rPr/>
        <w:t>. Again,</w:t>
      </w:r>
      <w:r w:rsidR="00C5683C">
        <w:rPr/>
        <w:t xml:space="preserve"> using teams, the DO trainee can share </w:t>
      </w:r>
      <w:r w:rsidR="00637587">
        <w:rPr/>
        <w:t>screens</w:t>
      </w:r>
      <w:r w:rsidR="00C5683C">
        <w:rPr/>
        <w:t xml:space="preserve"> so that the mentor can </w:t>
      </w:r>
      <w:r w:rsidR="00C5683C">
        <w:rPr/>
        <w:t>observe</w:t>
      </w:r>
      <w:r w:rsidR="00C5683C">
        <w:rPr/>
        <w:t xml:space="preserve"> and </w:t>
      </w:r>
      <w:r w:rsidR="00637587">
        <w:rPr/>
        <w:t>coach in</w:t>
      </w:r>
      <w:r w:rsidR="00C5683C">
        <w:rPr/>
        <w:t xml:space="preserve"> real time.</w:t>
      </w:r>
    </w:p>
    <w:p w:rsidR="5316742B" w:rsidP="7EC115FA" w:rsidRDefault="5316742B" w14:paraId="4325873A" w14:textId="30DF3FCD">
      <w:pPr>
        <w:pStyle w:val="ListParagraph"/>
        <w:numPr>
          <w:ilvl w:val="0"/>
          <w:numId w:val="1"/>
        </w:numPr>
        <w:rPr/>
      </w:pPr>
      <w:r w:rsidR="5316742B">
        <w:rPr/>
        <w:t>Additional</w:t>
      </w:r>
      <w:r w:rsidR="5316742B">
        <w:rPr/>
        <w:t xml:space="preserve"> topics to discuss as time permits during mentoring sessions:</w:t>
      </w:r>
    </w:p>
    <w:p w:rsidR="1BFEDA15" w:rsidP="0DD9A6E2" w:rsidRDefault="1BFEDA15" w14:paraId="4E5EC73E" w14:textId="35311DC4">
      <w:pPr>
        <w:pStyle w:val="ListParagraph"/>
        <w:numPr>
          <w:ilvl w:val="0"/>
          <w:numId w:val="10"/>
        </w:numPr>
        <w:rPr/>
      </w:pPr>
      <w:r w:rsidR="77A397CA">
        <w:rPr/>
        <w:t>For d</w:t>
      </w:r>
      <w:r w:rsidR="1BFEDA15">
        <w:rPr/>
        <w:t>uplicate events</w:t>
      </w:r>
      <w:r w:rsidR="296922B3">
        <w:rPr/>
        <w:t>, review original (</w:t>
      </w:r>
      <w:r w:rsidR="296922B3">
        <w:rPr/>
        <w:t xml:space="preserve">and other duplicates) to </w:t>
      </w:r>
      <w:r w:rsidR="296922B3">
        <w:rPr/>
        <w:t>determine</w:t>
      </w:r>
      <w:r w:rsidR="296922B3">
        <w:rPr/>
        <w:t xml:space="preserve"> if action needed</w:t>
      </w:r>
      <w:r w:rsidR="0EBBCE58">
        <w:rPr/>
        <w:t xml:space="preserve">; take any </w:t>
      </w:r>
      <w:r w:rsidR="0EBBCE58">
        <w:rPr/>
        <w:t>appropriate action</w:t>
      </w:r>
      <w:r w:rsidR="0EBBCE58">
        <w:rPr/>
        <w:t xml:space="preserve"> – use new or original call as </w:t>
      </w:r>
      <w:r w:rsidR="0EBBCE58">
        <w:rPr/>
        <w:t>appropriate</w:t>
      </w:r>
      <w:r w:rsidR="0EBBCE58">
        <w:rPr/>
        <w:t>; cro</w:t>
      </w:r>
      <w:r w:rsidR="54892E6D">
        <w:rPr/>
        <w:t>ss-reference in</w:t>
      </w:r>
      <w:r w:rsidR="54892E6D">
        <w:rPr/>
        <w:t xml:space="preserve"> DO notes</w:t>
      </w:r>
    </w:p>
    <w:p w:rsidR="1BFEDA15" w:rsidP="7EC115FA" w:rsidRDefault="1BFEDA15" w14:paraId="70E1BADA" w14:textId="0E2896CC">
      <w:pPr>
        <w:pStyle w:val="ListParagraph"/>
        <w:numPr>
          <w:ilvl w:val="0"/>
          <w:numId w:val="10"/>
        </w:numPr>
        <w:rPr/>
      </w:pPr>
      <w:r w:rsidR="54892E6D">
        <w:rPr/>
        <w:t>Event may be s</w:t>
      </w:r>
      <w:r w:rsidR="1BFEDA15">
        <w:rPr/>
        <w:t xml:space="preserve">uspended </w:t>
      </w:r>
      <w:r w:rsidR="17617FEB">
        <w:rPr/>
        <w:t>if known future action is needed</w:t>
      </w:r>
      <w:r w:rsidR="17617FEB">
        <w:rPr/>
        <w:t xml:space="preserve">.  </w:t>
      </w:r>
      <w:r w:rsidR="0600F634">
        <w:rPr/>
        <w:t xml:space="preserve">Requires RDO approval, </w:t>
      </w:r>
      <w:r w:rsidR="0600F634">
        <w:rPr/>
        <w:t>contact CDPX for approval</w:t>
      </w:r>
    </w:p>
    <w:p w:rsidR="1BFEDA15" w:rsidP="7EC115FA" w:rsidRDefault="1BFEDA15" w14:paraId="072E3DBB" w14:textId="211B868C">
      <w:pPr>
        <w:pStyle w:val="ListParagraph"/>
        <w:numPr>
          <w:ilvl w:val="0"/>
          <w:numId w:val="10"/>
        </w:numPr>
        <w:rPr/>
      </w:pPr>
      <w:r w:rsidR="0600F634">
        <w:rPr/>
        <w:t xml:space="preserve">If SFF or MFF </w:t>
      </w:r>
      <w:r w:rsidR="0600F634">
        <w:rPr/>
        <w:t xml:space="preserve">ARC </w:t>
      </w:r>
      <w:r w:rsidR="76ED1131">
        <w:rPr/>
        <w:t xml:space="preserve">must </w:t>
      </w:r>
      <w:r w:rsidR="0600F634">
        <w:rPr/>
        <w:t>respon</w:t>
      </w:r>
      <w:r w:rsidR="45D25839">
        <w:rPr/>
        <w:t>d</w:t>
      </w:r>
      <w:r w:rsidR="0600F634">
        <w:rPr/>
        <w:t>, but no R</w:t>
      </w:r>
      <w:r w:rsidR="0600F634">
        <w:rPr/>
        <w:t>C Care case opened</w:t>
      </w:r>
      <w:r w:rsidR="57472F4D">
        <w:rPr/>
        <w:t xml:space="preserve"> (i.e., client declines ARC s</w:t>
      </w:r>
      <w:r w:rsidR="57472F4D">
        <w:rPr/>
        <w:t>ervices), notify Regional DAT Lead Debbie Tevli</w:t>
      </w:r>
      <w:r w:rsidR="717C37F2">
        <w:rPr/>
        <w:t xml:space="preserve">n of potential </w:t>
      </w:r>
      <w:r w:rsidR="1BFEDA15">
        <w:rPr/>
        <w:t>EWOC</w:t>
      </w:r>
      <w:r w:rsidR="21D26299">
        <w:rPr/>
        <w:t xml:space="preserve"> (Event without Ca</w:t>
      </w:r>
      <w:r w:rsidR="1BFEDA15">
        <w:rPr/>
        <w:t>s</w:t>
      </w:r>
      <w:r w:rsidR="76A522AA">
        <w:rPr/>
        <w:t>e</w:t>
      </w:r>
      <w:r w:rsidR="76A522AA">
        <w:rPr/>
        <w:t>); clos</w:t>
      </w:r>
      <w:r w:rsidR="64E0125C">
        <w:rPr/>
        <w:t xml:space="preserve">e event with </w:t>
      </w:r>
      <w:r w:rsidR="64E0125C">
        <w:rPr/>
        <w:t>appropriate closure</w:t>
      </w:r>
      <w:r w:rsidR="64E0125C">
        <w:rPr/>
        <w:t xml:space="preserve"> reason</w:t>
      </w:r>
      <w:r w:rsidR="76A522AA">
        <w:rPr/>
        <w:t xml:space="preserve">.  (Note: this process is draft – update as needed when </w:t>
      </w:r>
      <w:r w:rsidR="76A522AA">
        <w:rPr/>
        <w:t>finalized</w:t>
      </w:r>
      <w:r w:rsidR="02809206">
        <w:rPr/>
        <w:t>.)</w:t>
      </w:r>
    </w:p>
    <w:sectPr w:rsidR="00C5683C"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73F08" w:rsidP="00FC4A70" w:rsidRDefault="00C73F08" w14:paraId="2FB0C289" w14:textId="77777777">
      <w:pPr>
        <w:spacing w:after="0" w:line="240" w:lineRule="auto"/>
      </w:pPr>
      <w:r>
        <w:separator/>
      </w:r>
    </w:p>
  </w:endnote>
  <w:endnote w:type="continuationSeparator" w:id="0">
    <w:p w:rsidR="00C73F08" w:rsidP="00FC4A70" w:rsidRDefault="00C73F08" w14:paraId="1995C26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4A70" w:rsidRDefault="00FC4A70" w14:paraId="1ACB79F1" w14:textId="7D9A43A1">
    <w:pPr>
      <w:pStyle w:val="Footer"/>
    </w:pPr>
    <w:r w:rsidR="0DD9A6E2">
      <w:rPr/>
      <w:t xml:space="preserve">Revised </w:t>
    </w:r>
    <w:r w:rsidR="0DD9A6E2">
      <w:rPr/>
      <w:t>7</w:t>
    </w:r>
    <w:r w:rsidR="0DD9A6E2">
      <w:rPr/>
      <w:t>/2</w:t>
    </w:r>
    <w:r w:rsidR="0DD9A6E2">
      <w:rPr/>
      <w:t>1</w:t>
    </w:r>
    <w:r w:rsidR="0DD9A6E2">
      <w:rPr/>
      <w:t>/25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73F08" w:rsidP="00FC4A70" w:rsidRDefault="00C73F08" w14:paraId="4F50FA11" w14:textId="77777777">
      <w:pPr>
        <w:spacing w:after="0" w:line="240" w:lineRule="auto"/>
      </w:pPr>
      <w:r>
        <w:separator/>
      </w:r>
    </w:p>
  </w:footnote>
  <w:footnote w:type="continuationSeparator" w:id="0">
    <w:p w:rsidR="00C73F08" w:rsidP="00FC4A70" w:rsidRDefault="00C73F08" w14:paraId="4DE163C5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rL5NigRm" int2:invalidationBookmarkName="" int2:hashCode="gYMt7GWnPq3Dvj" int2:id="Wls6Vdvd">
      <int2:state int2:type="gram" int2:value="Rejected"/>
    </int2:bookmark>
    <int2:bookmark int2:bookmarkName="_Int_LDy9HZtc" int2:invalidationBookmarkName="" int2:hashCode="onKXvelzLy5z+8" int2:id="0SPgpE5z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">
    <w:nsid w:val="2751da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17E67F1B"/>
    <w:multiLevelType w:val="hybridMultilevel"/>
    <w:tmpl w:val="2A4AC9CC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" w15:restartNumberingAfterBreak="0">
    <w:nsid w:val="230D6E0E"/>
    <w:multiLevelType w:val="hybridMultilevel"/>
    <w:tmpl w:val="D39A3864"/>
    <w:lvl w:ilvl="0" w:tplc="04090001">
      <w:start w:val="1"/>
      <w:numFmt w:val="bullet"/>
      <w:lvlText w:val=""/>
      <w:lvlJc w:val="left"/>
      <w:pPr>
        <w:ind w:left="184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hint="default" w:ascii="Wingdings" w:hAnsi="Wingdings"/>
      </w:rPr>
    </w:lvl>
  </w:abstractNum>
  <w:abstractNum w:abstractNumId="2" w15:restartNumberingAfterBreak="0">
    <w:nsid w:val="2B261599"/>
    <w:multiLevelType w:val="hybridMultilevel"/>
    <w:tmpl w:val="6D5CF1E2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2E691C8E"/>
    <w:multiLevelType w:val="hybridMultilevel"/>
    <w:tmpl w:val="0C128A42"/>
    <w:lvl w:ilvl="0" w:tplc="0409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46B003AF"/>
    <w:multiLevelType w:val="hybridMultilevel"/>
    <w:tmpl w:val="D40210C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578A1D0A"/>
    <w:multiLevelType w:val="hybridMultilevel"/>
    <w:tmpl w:val="7B10AB16"/>
    <w:lvl w:ilvl="0" w:tplc="9378F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9137E5"/>
    <w:multiLevelType w:val="hybridMultilevel"/>
    <w:tmpl w:val="22428EBA"/>
    <w:lvl w:ilvl="0" w:tplc="04090001">
      <w:start w:val="1"/>
      <w:numFmt w:val="bullet"/>
      <w:lvlText w:val=""/>
      <w:lvlJc w:val="left"/>
      <w:pPr>
        <w:ind w:left="19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hint="default" w:ascii="Wingdings" w:hAnsi="Wingdings"/>
      </w:rPr>
    </w:lvl>
  </w:abstractNum>
  <w:abstractNum w:abstractNumId="7" w15:restartNumberingAfterBreak="0">
    <w:nsid w:val="62605994"/>
    <w:multiLevelType w:val="hybridMultilevel"/>
    <w:tmpl w:val="4AB43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E6484"/>
    <w:multiLevelType w:val="hybridMultilevel"/>
    <w:tmpl w:val="AF282FF4"/>
    <w:lvl w:ilvl="0" w:tplc="04090001">
      <w:start w:val="1"/>
      <w:numFmt w:val="bullet"/>
      <w:lvlText w:val=""/>
      <w:lvlJc w:val="left"/>
      <w:pPr>
        <w:ind w:left="220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hint="default" w:ascii="Wingdings" w:hAnsi="Wingdings"/>
      </w:rPr>
    </w:lvl>
  </w:abstractNum>
  <w:num w:numId="10">
    <w:abstractNumId w:val="9"/>
  </w:num>
  <w:num w:numId="1" w16cid:durableId="2130199286">
    <w:abstractNumId w:val="7"/>
  </w:num>
  <w:num w:numId="2" w16cid:durableId="1278683713">
    <w:abstractNumId w:val="4"/>
  </w:num>
  <w:num w:numId="3" w16cid:durableId="1214930698">
    <w:abstractNumId w:val="5"/>
  </w:num>
  <w:num w:numId="4" w16cid:durableId="1870416114">
    <w:abstractNumId w:val="2"/>
  </w:num>
  <w:num w:numId="5" w16cid:durableId="1539127432">
    <w:abstractNumId w:val="8"/>
  </w:num>
  <w:num w:numId="6" w16cid:durableId="1189416957">
    <w:abstractNumId w:val="0"/>
  </w:num>
  <w:num w:numId="7" w16cid:durableId="1001276157">
    <w:abstractNumId w:val="1"/>
  </w:num>
  <w:num w:numId="8" w16cid:durableId="2055080281">
    <w:abstractNumId w:val="6"/>
  </w:num>
  <w:num w:numId="9" w16cid:durableId="1913076490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ouglas Walker">
    <w15:presenceInfo w15:providerId="Windows Live" w15:userId="40ba9b8dafd0b4e2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C04"/>
    <w:rsid w:val="000179CF"/>
    <w:rsid w:val="00021D67"/>
    <w:rsid w:val="00060298"/>
    <w:rsid w:val="00072648"/>
    <w:rsid w:val="00083D5D"/>
    <w:rsid w:val="00084651"/>
    <w:rsid w:val="000D5220"/>
    <w:rsid w:val="0010416A"/>
    <w:rsid w:val="001714CF"/>
    <w:rsid w:val="001833F1"/>
    <w:rsid w:val="001A54AC"/>
    <w:rsid w:val="001B5716"/>
    <w:rsid w:val="001D1726"/>
    <w:rsid w:val="001D3720"/>
    <w:rsid w:val="00201E3D"/>
    <w:rsid w:val="002361A9"/>
    <w:rsid w:val="002628FC"/>
    <w:rsid w:val="00267CAB"/>
    <w:rsid w:val="00272BEF"/>
    <w:rsid w:val="002B59B4"/>
    <w:rsid w:val="002C35B4"/>
    <w:rsid w:val="002E062B"/>
    <w:rsid w:val="00315748"/>
    <w:rsid w:val="00345445"/>
    <w:rsid w:val="0039715C"/>
    <w:rsid w:val="003B1183"/>
    <w:rsid w:val="003D063B"/>
    <w:rsid w:val="00407FBA"/>
    <w:rsid w:val="00433C40"/>
    <w:rsid w:val="00433CB6"/>
    <w:rsid w:val="00465292"/>
    <w:rsid w:val="00480E90"/>
    <w:rsid w:val="0048399E"/>
    <w:rsid w:val="004C4754"/>
    <w:rsid w:val="004E58B4"/>
    <w:rsid w:val="004F0BEF"/>
    <w:rsid w:val="004F5BF1"/>
    <w:rsid w:val="005329DD"/>
    <w:rsid w:val="005527C0"/>
    <w:rsid w:val="00555B4E"/>
    <w:rsid w:val="00574217"/>
    <w:rsid w:val="005856F7"/>
    <w:rsid w:val="005867A7"/>
    <w:rsid w:val="005875D2"/>
    <w:rsid w:val="00592C19"/>
    <w:rsid w:val="005A4CAD"/>
    <w:rsid w:val="005A4FEB"/>
    <w:rsid w:val="005A53EB"/>
    <w:rsid w:val="005C4E6B"/>
    <w:rsid w:val="005D5F5D"/>
    <w:rsid w:val="005E11E3"/>
    <w:rsid w:val="00626374"/>
    <w:rsid w:val="00637587"/>
    <w:rsid w:val="00637839"/>
    <w:rsid w:val="00650E3C"/>
    <w:rsid w:val="006622B3"/>
    <w:rsid w:val="00686701"/>
    <w:rsid w:val="00744736"/>
    <w:rsid w:val="0075339C"/>
    <w:rsid w:val="0078530A"/>
    <w:rsid w:val="0079019D"/>
    <w:rsid w:val="007B0F7A"/>
    <w:rsid w:val="007C3BA7"/>
    <w:rsid w:val="007F3797"/>
    <w:rsid w:val="0080275B"/>
    <w:rsid w:val="0082350E"/>
    <w:rsid w:val="00842C77"/>
    <w:rsid w:val="00850ACA"/>
    <w:rsid w:val="00851A5B"/>
    <w:rsid w:val="008570CE"/>
    <w:rsid w:val="00860443"/>
    <w:rsid w:val="00866FC4"/>
    <w:rsid w:val="00876F47"/>
    <w:rsid w:val="00884398"/>
    <w:rsid w:val="008D047C"/>
    <w:rsid w:val="008D4143"/>
    <w:rsid w:val="008D6019"/>
    <w:rsid w:val="008F1A1B"/>
    <w:rsid w:val="00925541"/>
    <w:rsid w:val="009510C7"/>
    <w:rsid w:val="00972270"/>
    <w:rsid w:val="009777F4"/>
    <w:rsid w:val="00980C7D"/>
    <w:rsid w:val="00994C01"/>
    <w:rsid w:val="009D0ADF"/>
    <w:rsid w:val="00A036F0"/>
    <w:rsid w:val="00A667D9"/>
    <w:rsid w:val="00A933EE"/>
    <w:rsid w:val="00AA2A68"/>
    <w:rsid w:val="00AB201A"/>
    <w:rsid w:val="00AC2825"/>
    <w:rsid w:val="00AF6D0C"/>
    <w:rsid w:val="00B35952"/>
    <w:rsid w:val="00B57BDE"/>
    <w:rsid w:val="00B82AAD"/>
    <w:rsid w:val="00B95829"/>
    <w:rsid w:val="00BA222A"/>
    <w:rsid w:val="00BB6F3F"/>
    <w:rsid w:val="00C36172"/>
    <w:rsid w:val="00C478CD"/>
    <w:rsid w:val="00C51E40"/>
    <w:rsid w:val="00C5683C"/>
    <w:rsid w:val="00C73F08"/>
    <w:rsid w:val="00CA71A9"/>
    <w:rsid w:val="00CB544C"/>
    <w:rsid w:val="00CC0561"/>
    <w:rsid w:val="00D0233B"/>
    <w:rsid w:val="00D257E3"/>
    <w:rsid w:val="00D41829"/>
    <w:rsid w:val="00D6699F"/>
    <w:rsid w:val="00D94173"/>
    <w:rsid w:val="00D9434D"/>
    <w:rsid w:val="00DC7846"/>
    <w:rsid w:val="00DF0D4B"/>
    <w:rsid w:val="00E2475F"/>
    <w:rsid w:val="00E26F4D"/>
    <w:rsid w:val="00E41EBD"/>
    <w:rsid w:val="00E6395C"/>
    <w:rsid w:val="00E7464E"/>
    <w:rsid w:val="00EE08EE"/>
    <w:rsid w:val="00F01BE2"/>
    <w:rsid w:val="00F24C04"/>
    <w:rsid w:val="00F41DE1"/>
    <w:rsid w:val="00F65686"/>
    <w:rsid w:val="00FB0CC2"/>
    <w:rsid w:val="00FB6882"/>
    <w:rsid w:val="00FC4A70"/>
    <w:rsid w:val="01925FA1"/>
    <w:rsid w:val="02809206"/>
    <w:rsid w:val="02F71C29"/>
    <w:rsid w:val="048660B5"/>
    <w:rsid w:val="0518A6D4"/>
    <w:rsid w:val="0600F634"/>
    <w:rsid w:val="06BDDCB1"/>
    <w:rsid w:val="06C67D23"/>
    <w:rsid w:val="0D324EF6"/>
    <w:rsid w:val="0DD9A6E2"/>
    <w:rsid w:val="0E643712"/>
    <w:rsid w:val="0E96BC9B"/>
    <w:rsid w:val="0EBBCE58"/>
    <w:rsid w:val="11F04405"/>
    <w:rsid w:val="13CDAE09"/>
    <w:rsid w:val="15576271"/>
    <w:rsid w:val="16DCE634"/>
    <w:rsid w:val="17617FEB"/>
    <w:rsid w:val="179C45EE"/>
    <w:rsid w:val="1AD70B6A"/>
    <w:rsid w:val="1B4C2C52"/>
    <w:rsid w:val="1B835E67"/>
    <w:rsid w:val="1BFEDA15"/>
    <w:rsid w:val="1D7C1CB0"/>
    <w:rsid w:val="21D26299"/>
    <w:rsid w:val="2570EBD5"/>
    <w:rsid w:val="278B7C71"/>
    <w:rsid w:val="296922B3"/>
    <w:rsid w:val="2A248358"/>
    <w:rsid w:val="2B4CD1B9"/>
    <w:rsid w:val="2D08F85D"/>
    <w:rsid w:val="2D0CF97A"/>
    <w:rsid w:val="30370184"/>
    <w:rsid w:val="30C80BBE"/>
    <w:rsid w:val="31EC1469"/>
    <w:rsid w:val="3436AFBF"/>
    <w:rsid w:val="35038E43"/>
    <w:rsid w:val="35493206"/>
    <w:rsid w:val="376C17A1"/>
    <w:rsid w:val="37B8A224"/>
    <w:rsid w:val="38778E32"/>
    <w:rsid w:val="387D31C0"/>
    <w:rsid w:val="3D54AA5C"/>
    <w:rsid w:val="3E84AA63"/>
    <w:rsid w:val="3F58C6B7"/>
    <w:rsid w:val="3FAF1E56"/>
    <w:rsid w:val="3FB22C83"/>
    <w:rsid w:val="4022EBD2"/>
    <w:rsid w:val="40339FE4"/>
    <w:rsid w:val="41AF06E5"/>
    <w:rsid w:val="435E9492"/>
    <w:rsid w:val="4444FE8B"/>
    <w:rsid w:val="44C375D6"/>
    <w:rsid w:val="45D25839"/>
    <w:rsid w:val="471043CB"/>
    <w:rsid w:val="4851225A"/>
    <w:rsid w:val="4A97E52C"/>
    <w:rsid w:val="4C0AE61C"/>
    <w:rsid w:val="4CC85026"/>
    <w:rsid w:val="4D2B2DE6"/>
    <w:rsid w:val="4E17E424"/>
    <w:rsid w:val="506803F8"/>
    <w:rsid w:val="51DFEED3"/>
    <w:rsid w:val="520C903C"/>
    <w:rsid w:val="52A133FE"/>
    <w:rsid w:val="5316742B"/>
    <w:rsid w:val="53B5280F"/>
    <w:rsid w:val="54892E6D"/>
    <w:rsid w:val="5536CE84"/>
    <w:rsid w:val="55E9B634"/>
    <w:rsid w:val="56F2DB01"/>
    <w:rsid w:val="57472F4D"/>
    <w:rsid w:val="57E846B2"/>
    <w:rsid w:val="5890A758"/>
    <w:rsid w:val="5A0283E0"/>
    <w:rsid w:val="5A9BAF3C"/>
    <w:rsid w:val="5AD5521F"/>
    <w:rsid w:val="5C0066B1"/>
    <w:rsid w:val="6091C33A"/>
    <w:rsid w:val="620DC12F"/>
    <w:rsid w:val="63C1B6CA"/>
    <w:rsid w:val="63C3AC02"/>
    <w:rsid w:val="64E0125C"/>
    <w:rsid w:val="658899C2"/>
    <w:rsid w:val="660C227C"/>
    <w:rsid w:val="67875525"/>
    <w:rsid w:val="68DA335C"/>
    <w:rsid w:val="69FB8CFA"/>
    <w:rsid w:val="6A312D9C"/>
    <w:rsid w:val="6A65DF15"/>
    <w:rsid w:val="6A6D33E3"/>
    <w:rsid w:val="6B766149"/>
    <w:rsid w:val="6BB1955B"/>
    <w:rsid w:val="6C0FFF5B"/>
    <w:rsid w:val="6F376728"/>
    <w:rsid w:val="6F4FEDB7"/>
    <w:rsid w:val="717AAA46"/>
    <w:rsid w:val="717C37F2"/>
    <w:rsid w:val="722AE5E1"/>
    <w:rsid w:val="72BD4BB9"/>
    <w:rsid w:val="7311C62C"/>
    <w:rsid w:val="75ACB934"/>
    <w:rsid w:val="765C4426"/>
    <w:rsid w:val="76A522AA"/>
    <w:rsid w:val="76ED1131"/>
    <w:rsid w:val="77A397CA"/>
    <w:rsid w:val="7B691AA4"/>
    <w:rsid w:val="7D062F2B"/>
    <w:rsid w:val="7D490E93"/>
    <w:rsid w:val="7DA113CE"/>
    <w:rsid w:val="7EC115FA"/>
    <w:rsid w:val="7F59F9CC"/>
    <w:rsid w:val="7F99CE5B"/>
    <w:rsid w:val="7FCAF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2190"/>
  <w15:chartTrackingRefBased/>
  <w15:docId w15:val="{76BED270-CAE6-4E35-A4C7-DA92DB67A0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C0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C0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24C0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24C0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24C0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24C0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24C0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24C0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24C0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24C0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24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C0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24C0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24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C0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24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C0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24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C0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4A7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C4A70"/>
  </w:style>
  <w:style w:type="paragraph" w:styleId="Footer">
    <w:name w:val="footer"/>
    <w:basedOn w:val="Normal"/>
    <w:link w:val="FooterChar"/>
    <w:uiPriority w:val="99"/>
    <w:unhideWhenUsed/>
    <w:rsid w:val="00FC4A7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C4A70"/>
  </w:style>
  <w:style w:type="paragraph" w:styleId="Revision">
    <w:name w:val="Revision"/>
    <w:hidden/>
    <w:uiPriority w:val="99"/>
    <w:semiHidden/>
    <w:rsid w:val="0046529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04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416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041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16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041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microsoft.com/office/2011/relationships/people" Target="people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webSettings" Target="webSettings.xml" Id="rId4" /><Relationship Type="http://schemas.microsoft.com/office/2016/09/relationships/commentsIds" Target="commentsIds.xml" Id="rId9" /><Relationship Type="http://schemas.openxmlformats.org/officeDocument/2006/relationships/theme" Target="theme/theme1.xml" Id="rId14" /><Relationship Type="http://schemas.microsoft.com/office/2020/10/relationships/intelligence" Target="intelligence2.xml" Id="Rcc003cbf527d4b31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F3A6F4DC713A4ABD3ADAF27E7A531E" ma:contentTypeVersion="8" ma:contentTypeDescription="Create a new document." ma:contentTypeScope="" ma:versionID="aa5db421bdcf4dffb14c32c933cabff0">
  <xsd:schema xmlns:xsd="http://www.w3.org/2001/XMLSchema" xmlns:xs="http://www.w3.org/2001/XMLSchema" xmlns:p="http://schemas.microsoft.com/office/2006/metadata/properties" xmlns:ns2="19830240-423a-4ea8-acb2-7e27330e94cb" xmlns:ns3="7a0ef841-538f-4582-b640-efaab39ff8ef" targetNamespace="http://schemas.microsoft.com/office/2006/metadata/properties" ma:root="true" ma:fieldsID="f87b71994989b907b7d2c5a880473bf1" ns2:_="" ns3:_="">
    <xsd:import namespace="19830240-423a-4ea8-acb2-7e27330e94cb"/>
    <xsd:import namespace="7a0ef841-538f-4582-b640-efaab39ff8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30240-423a-4ea8-acb2-7e27330e94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ef841-538f-4582-b640-efaab39ff8e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a0ef841-538f-4582-b640-efaab39ff8ef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5D13990-71E6-4E3E-9BC3-BE7D88F9A34B}"/>
</file>

<file path=customXml/itemProps2.xml><?xml version="1.0" encoding="utf-8"?>
<ds:datastoreItem xmlns:ds="http://schemas.openxmlformats.org/officeDocument/2006/customXml" ds:itemID="{6BD4DFCD-8312-4476-844B-7715D6AB565B}"/>
</file>

<file path=customXml/itemProps3.xml><?xml version="1.0" encoding="utf-8"?>
<ds:datastoreItem xmlns:ds="http://schemas.openxmlformats.org/officeDocument/2006/customXml" ds:itemID="{55F8FB55-9B5A-4924-8963-D572935261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Madeleine Curry</dc:creator>
  <keywords/>
  <dc:description/>
  <lastModifiedBy>Maxey, Gene</lastModifiedBy>
  <revision>9</revision>
  <lastPrinted>2025-07-21T19:41:00.0000000Z</lastPrinted>
  <dcterms:created xsi:type="dcterms:W3CDTF">2025-07-21T19:40:00.0000000Z</dcterms:created>
  <dcterms:modified xsi:type="dcterms:W3CDTF">2025-08-01T17:13:30.6493906Z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0x010100E8F3A6F4DC713A4ABD3ADAF27E7A531E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_activity">
    <vt:lpwstr>{"FileActivityType":"9","FileActivityTimeStamp":"2025-07-28T15:26:19.800Z","FileActivityUsersOnPage":[{"DisplayName":"Hanford, Daphne","Id":"daphne.hanford@redcross.org"}],"FileActivityNavigationId":null}</vt:lpwstr>
  </property>
  <property fmtid="{D5CDD505-2E9C-101B-9397-08002B2CF9AE}" pid="8" name="TriggerFlowInfo">
    <vt:lpwstr/>
  </property>
</Properties>
</file>